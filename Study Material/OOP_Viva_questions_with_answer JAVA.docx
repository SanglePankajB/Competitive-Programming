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0B5" w:rsidRPr="00E32C30" w:rsidRDefault="00F820B5" w:rsidP="00F820B5">
      <w:pPr>
        <w:keepNext/>
        <w:spacing w:after="0" w:line="240" w:lineRule="auto"/>
        <w:jc w:val="center"/>
        <w:outlineLvl w:val="1"/>
        <w:rPr>
          <w:rFonts w:ascii="Times New Roman" w:eastAsia="Times New Roman" w:hAnsi="Times New Roman" w:cs="Times New Roman"/>
          <w:b/>
          <w:sz w:val="24"/>
          <w:szCs w:val="24"/>
        </w:rPr>
      </w:pPr>
    </w:p>
    <w:p w:rsidR="00F820B5" w:rsidRDefault="00F820B5" w:rsidP="00F820B5">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OBJECT ORIENTED PROGRAMMING </w:t>
      </w:r>
    </w:p>
    <w:p w:rsidR="00F820B5" w:rsidRPr="00E32C30" w:rsidRDefault="00F820B5" w:rsidP="00F820B5">
      <w:pPr>
        <w:autoSpaceDE w:val="0"/>
        <w:autoSpaceDN w:val="0"/>
        <w:adjustRightInd w:val="0"/>
        <w:spacing w:after="0" w:line="360" w:lineRule="auto"/>
        <w:jc w:val="center"/>
        <w:rPr>
          <w:rFonts w:ascii="Times New Roman" w:hAnsi="Times New Roman" w:cs="Times New Roman"/>
          <w:b/>
          <w:bCs/>
          <w:sz w:val="24"/>
          <w:szCs w:val="24"/>
        </w:rPr>
      </w:pPr>
      <w:r w:rsidRPr="00E32C30">
        <w:rPr>
          <w:rFonts w:ascii="Times New Roman" w:hAnsi="Times New Roman" w:cs="Times New Roman"/>
          <w:b/>
          <w:bCs/>
          <w:sz w:val="24"/>
          <w:szCs w:val="24"/>
        </w:rPr>
        <w:t>VIVA QUESTION</w:t>
      </w:r>
      <w:r w:rsidR="0060021F">
        <w:rPr>
          <w:rFonts w:ascii="Times New Roman" w:hAnsi="Times New Roman" w:cs="Times New Roman"/>
          <w:b/>
          <w:bCs/>
          <w:sz w:val="24"/>
          <w:szCs w:val="24"/>
        </w:rPr>
        <w:t>S WITH ANSWER</w:t>
      </w:r>
    </w:p>
    <w:p w:rsidR="00F820B5" w:rsidRDefault="00F820B5" w:rsidP="00146B56">
      <w:pPr>
        <w:pStyle w:val="NormalWeb"/>
        <w:shd w:val="clear" w:color="auto" w:fill="FFFFFF"/>
        <w:spacing w:before="0" w:beforeAutospacing="0" w:after="0" w:afterAutospacing="0"/>
        <w:rPr>
          <w:rStyle w:val="Strong"/>
          <w:color w:val="FF0000"/>
          <w:bdr w:val="none" w:sz="0" w:space="0" w:color="auto" w:frame="1"/>
        </w:rPr>
      </w:pPr>
    </w:p>
    <w:p w:rsidR="00E137AC" w:rsidRPr="003F600C" w:rsidRDefault="00E137AC" w:rsidP="00146B56">
      <w:pPr>
        <w:pStyle w:val="NormalWeb"/>
        <w:shd w:val="clear" w:color="auto" w:fill="FFFFFF"/>
        <w:spacing w:before="0" w:beforeAutospacing="0" w:after="0" w:afterAutospacing="0"/>
        <w:rPr>
          <w:rStyle w:val="Strong"/>
          <w:color w:val="FF0000"/>
          <w:bdr w:val="none" w:sz="0" w:space="0" w:color="auto" w:frame="1"/>
        </w:rPr>
      </w:pPr>
      <w:r w:rsidRPr="003F600C">
        <w:rPr>
          <w:rStyle w:val="Strong"/>
          <w:color w:val="FF0000"/>
          <w:bdr w:val="none" w:sz="0" w:space="0" w:color="auto" w:frame="1"/>
        </w:rPr>
        <w:t>TOPIC:ENCAPSULATION IN JAVA</w:t>
      </w:r>
    </w:p>
    <w:p w:rsidR="00E137AC" w:rsidRPr="006B3BA6" w:rsidRDefault="00E137AC" w:rsidP="00146B56">
      <w:pPr>
        <w:pStyle w:val="NormalWeb"/>
        <w:shd w:val="clear" w:color="auto" w:fill="FFFFFF"/>
        <w:spacing w:before="0" w:beforeAutospacing="0" w:after="0" w:afterAutospacing="0"/>
        <w:rPr>
          <w:rStyle w:val="Strong"/>
          <w:color w:val="000000" w:themeColor="text1"/>
          <w:bdr w:val="none" w:sz="0" w:space="0" w:color="auto" w:frame="1"/>
        </w:rPr>
      </w:pPr>
    </w:p>
    <w:p w:rsidR="00146B56" w:rsidRPr="006B3BA6" w:rsidRDefault="00146B56" w:rsidP="00146B56">
      <w:pPr>
        <w:pStyle w:val="NormalWeb"/>
        <w:shd w:val="clear" w:color="auto" w:fill="FFFFFF"/>
        <w:spacing w:before="0" w:beforeAutospacing="0" w:after="0" w:afterAutospacing="0"/>
        <w:rPr>
          <w:color w:val="000000" w:themeColor="text1"/>
        </w:rPr>
      </w:pPr>
      <w:r w:rsidRPr="006B3BA6">
        <w:rPr>
          <w:rStyle w:val="Strong"/>
          <w:color w:val="000000" w:themeColor="text1"/>
          <w:bdr w:val="none" w:sz="0" w:space="0" w:color="auto" w:frame="1"/>
        </w:rPr>
        <w:t>1.What is Encapsulation in Java? Why is it called Data hiding?</w:t>
      </w:r>
    </w:p>
    <w:p w:rsidR="00146B56" w:rsidRPr="006B3BA6" w:rsidRDefault="00146B56" w:rsidP="00146B56">
      <w:pPr>
        <w:pStyle w:val="NormalWeb"/>
        <w:shd w:val="clear" w:color="auto" w:fill="FFFFFF"/>
        <w:spacing w:before="0" w:beforeAutospacing="0" w:after="192" w:afterAutospacing="0"/>
        <w:rPr>
          <w:color w:val="000000" w:themeColor="text1"/>
        </w:rPr>
      </w:pPr>
      <w:proofErr w:type="spellStart"/>
      <w:r w:rsidRPr="006B3BA6">
        <w:rPr>
          <w:color w:val="000000" w:themeColor="text1"/>
        </w:rPr>
        <w:t>Ans</w:t>
      </w:r>
      <w:proofErr w:type="spellEnd"/>
      <w:r w:rsidRPr="006B3BA6">
        <w:rPr>
          <w:color w:val="000000" w:themeColor="text1"/>
        </w:rPr>
        <w:t>: The process of binding data and corresponding methods (behavior) together into a single unit is called encapsulation in Java.</w:t>
      </w:r>
    </w:p>
    <w:p w:rsidR="00146B56"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t>In other words, encapsulation is a programming technique that binds the class members (variables and methods) together and prevents them from being accessed by other classes, thereby we can keep variables and methods safes from outside interference and misuse.</w:t>
      </w:r>
    </w:p>
    <w:p w:rsidR="003842BD"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t>If a field is declared private in the class then it cannot be accessed by anyone outside the class and hides the fields within the class. Therefore, Encapsulation is also called data hiding.</w:t>
      </w:r>
    </w:p>
    <w:p w:rsidR="00146B56" w:rsidRPr="006B3BA6" w:rsidRDefault="00146B56" w:rsidP="00146B56">
      <w:pPr>
        <w:pStyle w:val="NormalWeb"/>
        <w:shd w:val="clear" w:color="auto" w:fill="FFFFFF"/>
        <w:spacing w:before="0" w:beforeAutospacing="0" w:after="192" w:afterAutospacing="0"/>
        <w:rPr>
          <w:color w:val="000000" w:themeColor="text1"/>
        </w:rPr>
      </w:pPr>
    </w:p>
    <w:p w:rsidR="00146B56" w:rsidRPr="006B3BA6" w:rsidRDefault="00146B56" w:rsidP="00146B56">
      <w:pPr>
        <w:pStyle w:val="NormalWeb"/>
        <w:shd w:val="clear" w:color="auto" w:fill="FFFFFF"/>
        <w:spacing w:before="0" w:beforeAutospacing="0" w:after="0" w:afterAutospacing="0"/>
        <w:rPr>
          <w:color w:val="000000" w:themeColor="text1"/>
        </w:rPr>
      </w:pPr>
      <w:r w:rsidRPr="006B3BA6">
        <w:rPr>
          <w:color w:val="000000" w:themeColor="text1"/>
        </w:rPr>
        <w:t>2.</w:t>
      </w:r>
      <w:r w:rsidRPr="006B3BA6">
        <w:rPr>
          <w:rStyle w:val="Strong"/>
          <w:color w:val="000000" w:themeColor="text1"/>
          <w:bdr w:val="none" w:sz="0" w:space="0" w:color="auto" w:frame="1"/>
        </w:rPr>
        <w:t xml:space="preserve"> </w:t>
      </w:r>
      <w:r w:rsidRPr="006B3BA6">
        <w:rPr>
          <w:b/>
          <w:bCs/>
          <w:color w:val="000000" w:themeColor="text1"/>
        </w:rPr>
        <w:t>How to achieve encapsulation in Java? Give an example.</w:t>
      </w:r>
    </w:p>
    <w:p w:rsidR="00146B56" w:rsidRPr="00146B56" w:rsidRDefault="00146B56" w:rsidP="00146B56">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146B56">
        <w:rPr>
          <w:rFonts w:ascii="Times New Roman" w:eastAsia="Times New Roman" w:hAnsi="Times New Roman" w:cs="Times New Roman"/>
          <w:color w:val="000000" w:themeColor="text1"/>
          <w:sz w:val="24"/>
          <w:szCs w:val="24"/>
        </w:rPr>
        <w:t>Ans</w:t>
      </w:r>
      <w:proofErr w:type="spellEnd"/>
      <w:r w:rsidRPr="00146B56">
        <w:rPr>
          <w:rFonts w:ascii="Times New Roman" w:eastAsia="Times New Roman" w:hAnsi="Times New Roman" w:cs="Times New Roman"/>
          <w:color w:val="000000" w:themeColor="text1"/>
          <w:sz w:val="24"/>
          <w:szCs w:val="24"/>
        </w:rPr>
        <w:t>: There are two key points that should be kept in mind to achieve the encapsulation in Java. They are as follows:</w:t>
      </w:r>
    </w:p>
    <w:p w:rsidR="00146B56" w:rsidRPr="00146B56" w:rsidRDefault="00146B56" w:rsidP="00146B56">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146B56">
        <w:rPr>
          <w:rFonts w:ascii="Times New Roman" w:eastAsia="Times New Roman" w:hAnsi="Times New Roman" w:cs="Times New Roman"/>
          <w:color w:val="000000" w:themeColor="text1"/>
          <w:sz w:val="24"/>
          <w:szCs w:val="24"/>
        </w:rPr>
        <w:t>Declare the variable of the class as private.</w:t>
      </w:r>
    </w:p>
    <w:p w:rsidR="00146B56" w:rsidRPr="00146B56" w:rsidRDefault="00146B56" w:rsidP="00146B56">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146B56">
        <w:rPr>
          <w:rFonts w:ascii="Times New Roman" w:eastAsia="Times New Roman" w:hAnsi="Times New Roman" w:cs="Times New Roman"/>
          <w:color w:val="000000" w:themeColor="text1"/>
          <w:sz w:val="24"/>
          <w:szCs w:val="24"/>
        </w:rPr>
        <w:t>Provide public setter and getter methods to modify the values of variables.</w:t>
      </w:r>
    </w:p>
    <w:p w:rsidR="00146B56" w:rsidRPr="006B3BA6" w:rsidRDefault="00146B56" w:rsidP="00146B56">
      <w:pPr>
        <w:pStyle w:val="NormalWeb"/>
        <w:shd w:val="clear" w:color="auto" w:fill="FFFFFF"/>
        <w:spacing w:before="0" w:beforeAutospacing="0" w:after="192" w:afterAutospacing="0"/>
        <w:rPr>
          <w:color w:val="000000" w:themeColor="text1"/>
        </w:rPr>
      </w:pPr>
    </w:p>
    <w:p w:rsidR="00146B56" w:rsidRPr="006B3BA6" w:rsidRDefault="00146B56" w:rsidP="00146B56">
      <w:pPr>
        <w:pStyle w:val="NormalWeb"/>
        <w:shd w:val="clear" w:color="auto" w:fill="FFFFFF"/>
        <w:spacing w:before="0" w:beforeAutospacing="0" w:after="192" w:afterAutospacing="0"/>
        <w:rPr>
          <w:rStyle w:val="Strong"/>
          <w:color w:val="000000" w:themeColor="text1"/>
          <w:bdr w:val="none" w:sz="0" w:space="0" w:color="auto" w:frame="1"/>
          <w:shd w:val="clear" w:color="auto" w:fill="FFFFFF"/>
        </w:rPr>
      </w:pPr>
      <w:r w:rsidRPr="006B3BA6">
        <w:rPr>
          <w:color w:val="000000" w:themeColor="text1"/>
        </w:rPr>
        <w:t>3.</w:t>
      </w:r>
      <w:r w:rsidRPr="006B3BA6">
        <w:rPr>
          <w:color w:val="000000" w:themeColor="text1"/>
          <w:bdr w:val="none" w:sz="0" w:space="0" w:color="auto" w:frame="1"/>
          <w:shd w:val="clear" w:color="auto" w:fill="FFFFFF"/>
        </w:rPr>
        <w:t xml:space="preserve"> </w:t>
      </w:r>
      <w:r w:rsidRPr="006B3BA6">
        <w:rPr>
          <w:rStyle w:val="Strong"/>
          <w:color w:val="000000" w:themeColor="text1"/>
          <w:bdr w:val="none" w:sz="0" w:space="0" w:color="auto" w:frame="1"/>
          <w:shd w:val="clear" w:color="auto" w:fill="FFFFFF"/>
        </w:rPr>
        <w:t>What are the main benefits of using encapsulation in Java?</w:t>
      </w:r>
    </w:p>
    <w:p w:rsidR="00146B56" w:rsidRPr="00146B56" w:rsidRDefault="00146B56" w:rsidP="00146B56">
      <w:pPr>
        <w:spacing w:after="0" w:line="240" w:lineRule="auto"/>
        <w:rPr>
          <w:rFonts w:ascii="Times New Roman" w:eastAsia="Times New Roman" w:hAnsi="Times New Roman" w:cs="Times New Roman"/>
          <w:color w:val="000000" w:themeColor="text1"/>
          <w:sz w:val="24"/>
          <w:szCs w:val="24"/>
        </w:rPr>
      </w:pPr>
      <w:proofErr w:type="spellStart"/>
      <w:r w:rsidRPr="00146B56">
        <w:rPr>
          <w:rFonts w:ascii="Times New Roman" w:eastAsia="Times New Roman" w:hAnsi="Times New Roman" w:cs="Times New Roman"/>
          <w:color w:val="000000" w:themeColor="text1"/>
          <w:sz w:val="24"/>
          <w:szCs w:val="24"/>
          <w:shd w:val="clear" w:color="auto" w:fill="FFFFFF"/>
        </w:rPr>
        <w:t>Ans</w:t>
      </w:r>
      <w:proofErr w:type="spellEnd"/>
      <w:r w:rsidRPr="00146B56">
        <w:rPr>
          <w:rFonts w:ascii="Times New Roman" w:eastAsia="Times New Roman" w:hAnsi="Times New Roman" w:cs="Times New Roman"/>
          <w:color w:val="000000" w:themeColor="text1"/>
          <w:sz w:val="24"/>
          <w:szCs w:val="24"/>
          <w:shd w:val="clear" w:color="auto" w:fill="FFFFFF"/>
        </w:rPr>
        <w:t>: The main benefits of using encapsulation are:</w:t>
      </w:r>
    </w:p>
    <w:p w:rsidR="00146B56" w:rsidRPr="00146B56" w:rsidRDefault="00146B56" w:rsidP="00146B56">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146B56">
        <w:rPr>
          <w:rFonts w:ascii="Times New Roman" w:eastAsia="Times New Roman" w:hAnsi="Times New Roman" w:cs="Times New Roman"/>
          <w:color w:val="000000" w:themeColor="text1"/>
          <w:sz w:val="24"/>
          <w:szCs w:val="24"/>
        </w:rPr>
        <w:t>The main benefit of encapsulation is the ability to modify the implemented code without breaking the others code who have implemented the code.</w:t>
      </w:r>
    </w:p>
    <w:p w:rsidR="00146B56" w:rsidRPr="00146B56" w:rsidRDefault="00146B56" w:rsidP="00146B56">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146B56">
        <w:rPr>
          <w:rFonts w:ascii="Times New Roman" w:eastAsia="Times New Roman" w:hAnsi="Times New Roman" w:cs="Times New Roman"/>
          <w:color w:val="000000" w:themeColor="text1"/>
          <w:sz w:val="24"/>
          <w:szCs w:val="24"/>
        </w:rPr>
        <w:t>It also provides us with maintainability, flexibility, and extensibility to our code.</w:t>
      </w:r>
    </w:p>
    <w:p w:rsidR="00146B56" w:rsidRPr="00146B56" w:rsidRDefault="00146B56" w:rsidP="00146B56">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146B56">
        <w:rPr>
          <w:rFonts w:ascii="Times New Roman" w:eastAsia="Times New Roman" w:hAnsi="Times New Roman" w:cs="Times New Roman"/>
          <w:color w:val="000000" w:themeColor="text1"/>
          <w:sz w:val="24"/>
          <w:szCs w:val="24"/>
        </w:rPr>
        <w:t>The fields of a class can be made read-only or write-only.</w:t>
      </w:r>
    </w:p>
    <w:p w:rsidR="00146B56" w:rsidRPr="00146B56" w:rsidRDefault="00146B56" w:rsidP="00146B56">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146B56">
        <w:rPr>
          <w:rFonts w:ascii="Times New Roman" w:eastAsia="Times New Roman" w:hAnsi="Times New Roman" w:cs="Times New Roman"/>
          <w:color w:val="000000" w:themeColor="text1"/>
          <w:sz w:val="24"/>
          <w:szCs w:val="24"/>
        </w:rPr>
        <w:t>A class can have total control over what is stored in its fields.</w:t>
      </w:r>
    </w:p>
    <w:p w:rsidR="00146B56" w:rsidRPr="006B3BA6" w:rsidRDefault="00146B56" w:rsidP="00146B56">
      <w:pPr>
        <w:pStyle w:val="NormalWeb"/>
        <w:shd w:val="clear" w:color="auto" w:fill="FFFFFF"/>
        <w:spacing w:before="0" w:beforeAutospacing="0" w:after="192" w:afterAutospacing="0"/>
        <w:rPr>
          <w:color w:val="000000" w:themeColor="text1"/>
        </w:rPr>
      </w:pPr>
    </w:p>
    <w:p w:rsidR="00146B56" w:rsidRPr="006B3BA6" w:rsidRDefault="00146B56" w:rsidP="00146B56">
      <w:pPr>
        <w:pStyle w:val="NormalWeb"/>
        <w:shd w:val="clear" w:color="auto" w:fill="FFFFFF"/>
        <w:spacing w:before="0" w:beforeAutospacing="0" w:after="0" w:afterAutospacing="0"/>
        <w:rPr>
          <w:color w:val="000000" w:themeColor="text1"/>
        </w:rPr>
      </w:pPr>
      <w:r w:rsidRPr="006B3BA6">
        <w:rPr>
          <w:color w:val="000000" w:themeColor="text1"/>
        </w:rPr>
        <w:t>4.</w:t>
      </w:r>
      <w:r w:rsidRPr="006B3BA6">
        <w:rPr>
          <w:rStyle w:val="Strong"/>
          <w:color w:val="000000" w:themeColor="text1"/>
          <w:bdr w:val="none" w:sz="0" w:space="0" w:color="auto" w:frame="1"/>
        </w:rPr>
        <w:t xml:space="preserve"> What is the difference between Abstraction and Encapsulation?</w:t>
      </w:r>
      <w:r w:rsidRPr="006B3BA6">
        <w:rPr>
          <w:color w:val="000000" w:themeColor="text1"/>
        </w:rPr>
        <w:br/>
        <w:t>Or, how abstraction is different from encapsulation in Java?</w:t>
      </w:r>
    </w:p>
    <w:p w:rsidR="00146B56" w:rsidRPr="006B3BA6" w:rsidRDefault="00146B56" w:rsidP="00146B56">
      <w:pPr>
        <w:pStyle w:val="NormalWeb"/>
        <w:shd w:val="clear" w:color="auto" w:fill="FFFFFF"/>
        <w:spacing w:before="0" w:beforeAutospacing="0" w:after="192" w:afterAutospacing="0"/>
        <w:rPr>
          <w:color w:val="000000" w:themeColor="text1"/>
        </w:rPr>
      </w:pPr>
      <w:proofErr w:type="spellStart"/>
      <w:r w:rsidRPr="006B3BA6">
        <w:rPr>
          <w:color w:val="000000" w:themeColor="text1"/>
        </w:rPr>
        <w:t>Ans</w:t>
      </w:r>
      <w:proofErr w:type="spellEnd"/>
      <w:r w:rsidRPr="006B3BA6">
        <w:rPr>
          <w:color w:val="000000" w:themeColor="text1"/>
        </w:rPr>
        <w:t>: There are the following differences between Abstraction and Encapsulation:</w:t>
      </w:r>
    </w:p>
    <w:p w:rsidR="00146B56"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t>a) Abstraction solves the problem at the design level whereas encapsulation solves the problem at the implementation level.</w:t>
      </w:r>
    </w:p>
    <w:p w:rsidR="00146B56"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t>b) Abstraction is implemented in Java using Interface and Abstract class whereas encapsulation is implemented using private and protected access modifiers.</w:t>
      </w:r>
    </w:p>
    <w:p w:rsidR="00146B56"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t>c) Abstraction is used to hide the unwanted data and giving relevant data whereas encapsulation is used for hiding data and code in a single unit to prevent access from outside.</w:t>
      </w:r>
    </w:p>
    <w:p w:rsidR="00146B56"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lastRenderedPageBreak/>
        <w:t>d) The real-time example of Abstraction is TV Remote Button whereas the real-time example of Encapsulation is medical medicine.</w:t>
      </w:r>
    </w:p>
    <w:p w:rsidR="00146B56" w:rsidRPr="006B3BA6" w:rsidRDefault="00146B56" w:rsidP="00146B56">
      <w:pPr>
        <w:pStyle w:val="NormalWeb"/>
        <w:shd w:val="clear" w:color="auto" w:fill="FFFFFF"/>
        <w:spacing w:before="0" w:beforeAutospacing="0" w:after="0" w:afterAutospacing="0"/>
        <w:rPr>
          <w:color w:val="000000" w:themeColor="text1"/>
        </w:rPr>
      </w:pPr>
      <w:r w:rsidRPr="006B3BA6">
        <w:rPr>
          <w:rStyle w:val="Strong"/>
          <w:color w:val="000000" w:themeColor="text1"/>
          <w:bdr w:val="none" w:sz="0" w:space="0" w:color="auto" w:frame="1"/>
        </w:rPr>
        <w:t>5. Can we achieve abstraction without encapsulation in Java?</w:t>
      </w:r>
    </w:p>
    <w:p w:rsidR="00146B56" w:rsidRPr="006B3BA6" w:rsidRDefault="00146B56" w:rsidP="00146B56">
      <w:pPr>
        <w:pStyle w:val="NormalWeb"/>
        <w:shd w:val="clear" w:color="auto" w:fill="FFFFFF"/>
        <w:spacing w:before="0" w:beforeAutospacing="0" w:after="192" w:afterAutospacing="0"/>
        <w:rPr>
          <w:color w:val="000000" w:themeColor="text1"/>
        </w:rPr>
      </w:pPr>
      <w:proofErr w:type="spellStart"/>
      <w:r w:rsidRPr="006B3BA6">
        <w:rPr>
          <w:color w:val="000000" w:themeColor="text1"/>
        </w:rPr>
        <w:t>Ans</w:t>
      </w:r>
      <w:proofErr w:type="spellEnd"/>
      <w:r w:rsidRPr="006B3BA6">
        <w:rPr>
          <w:color w:val="000000" w:themeColor="text1"/>
        </w:rPr>
        <w:t>: Yes, we can achieve abstraction without encapsulation because both are different things and different concepts.</w:t>
      </w:r>
    </w:p>
    <w:p w:rsidR="0086281E" w:rsidRPr="006B3BA6" w:rsidRDefault="00146B56" w:rsidP="0086281E">
      <w:pPr>
        <w:pStyle w:val="NormalWeb"/>
        <w:shd w:val="clear" w:color="auto" w:fill="FFFFFF"/>
        <w:spacing w:before="0" w:beforeAutospacing="0" w:after="0" w:afterAutospacing="0"/>
        <w:rPr>
          <w:color w:val="000000" w:themeColor="text1"/>
        </w:rPr>
      </w:pPr>
      <w:r w:rsidRPr="006B3BA6">
        <w:rPr>
          <w:color w:val="000000" w:themeColor="text1"/>
        </w:rPr>
        <w:t>6.</w:t>
      </w:r>
      <w:r w:rsidR="0086281E" w:rsidRPr="006B3BA6">
        <w:rPr>
          <w:b/>
          <w:bCs/>
          <w:color w:val="000000" w:themeColor="text1"/>
        </w:rPr>
        <w:t xml:space="preserve">How can the variable of the </w:t>
      </w:r>
      <w:proofErr w:type="spellStart"/>
      <w:r w:rsidR="0086281E" w:rsidRPr="006B3BA6">
        <w:rPr>
          <w:b/>
          <w:bCs/>
          <w:color w:val="000000" w:themeColor="text1"/>
        </w:rPr>
        <w:t>EncapsulationTest</w:t>
      </w:r>
      <w:proofErr w:type="spellEnd"/>
      <w:r w:rsidR="0086281E" w:rsidRPr="006B3BA6">
        <w:rPr>
          <w:b/>
          <w:bCs/>
          <w:color w:val="000000" w:themeColor="text1"/>
        </w:rPr>
        <w:t xml:space="preserve"> be accessed by using getter and setter methods?</w:t>
      </w:r>
    </w:p>
    <w:p w:rsidR="0086281E" w:rsidRPr="0086281E" w:rsidRDefault="0086281E" w:rsidP="0086281E">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86281E">
        <w:rPr>
          <w:rFonts w:ascii="Times New Roman" w:eastAsia="Times New Roman" w:hAnsi="Times New Roman" w:cs="Times New Roman"/>
          <w:color w:val="000000" w:themeColor="text1"/>
          <w:sz w:val="24"/>
          <w:szCs w:val="24"/>
        </w:rPr>
        <w:t>Ans</w:t>
      </w:r>
      <w:proofErr w:type="spellEnd"/>
      <w:r w:rsidRPr="0086281E">
        <w:rPr>
          <w:rFonts w:ascii="Times New Roman" w:eastAsia="Times New Roman" w:hAnsi="Times New Roman" w:cs="Times New Roman"/>
          <w:color w:val="000000" w:themeColor="text1"/>
          <w:sz w:val="24"/>
          <w:szCs w:val="24"/>
        </w:rPr>
        <w:t xml:space="preserve">: The public </w:t>
      </w:r>
      <w:proofErr w:type="spellStart"/>
      <w:r w:rsidRPr="0086281E">
        <w:rPr>
          <w:rFonts w:ascii="Times New Roman" w:eastAsia="Times New Roman" w:hAnsi="Times New Roman" w:cs="Times New Roman"/>
          <w:color w:val="000000" w:themeColor="text1"/>
          <w:sz w:val="24"/>
          <w:szCs w:val="24"/>
        </w:rPr>
        <w:t>setXXX</w:t>
      </w:r>
      <w:proofErr w:type="spellEnd"/>
      <w:r w:rsidRPr="0086281E">
        <w:rPr>
          <w:rFonts w:ascii="Times New Roman" w:eastAsia="Times New Roman" w:hAnsi="Times New Roman" w:cs="Times New Roman"/>
          <w:color w:val="000000" w:themeColor="text1"/>
          <w:sz w:val="24"/>
          <w:szCs w:val="24"/>
        </w:rPr>
        <w:t xml:space="preserve">() and </w:t>
      </w:r>
      <w:proofErr w:type="spellStart"/>
      <w:r w:rsidRPr="0086281E">
        <w:rPr>
          <w:rFonts w:ascii="Times New Roman" w:eastAsia="Times New Roman" w:hAnsi="Times New Roman" w:cs="Times New Roman"/>
          <w:color w:val="000000" w:themeColor="text1"/>
          <w:sz w:val="24"/>
          <w:szCs w:val="24"/>
        </w:rPr>
        <w:t>getXXX</w:t>
      </w:r>
      <w:proofErr w:type="spellEnd"/>
      <w:r w:rsidRPr="0086281E">
        <w:rPr>
          <w:rFonts w:ascii="Times New Roman" w:eastAsia="Times New Roman" w:hAnsi="Times New Roman" w:cs="Times New Roman"/>
          <w:color w:val="000000" w:themeColor="text1"/>
          <w:sz w:val="24"/>
          <w:szCs w:val="24"/>
        </w:rPr>
        <w:t xml:space="preserve">() methods are access points of the instance variable of </w:t>
      </w:r>
      <w:proofErr w:type="spellStart"/>
      <w:r w:rsidRPr="0086281E">
        <w:rPr>
          <w:rFonts w:ascii="Times New Roman" w:eastAsia="Times New Roman" w:hAnsi="Times New Roman" w:cs="Times New Roman"/>
          <w:color w:val="000000" w:themeColor="text1"/>
          <w:sz w:val="24"/>
          <w:szCs w:val="24"/>
        </w:rPr>
        <w:t>EncapsulationTest</w:t>
      </w:r>
      <w:proofErr w:type="spellEnd"/>
      <w:r w:rsidRPr="0086281E">
        <w:rPr>
          <w:rFonts w:ascii="Times New Roman" w:eastAsia="Times New Roman" w:hAnsi="Times New Roman" w:cs="Times New Roman"/>
          <w:color w:val="000000" w:themeColor="text1"/>
          <w:sz w:val="24"/>
          <w:szCs w:val="24"/>
        </w:rPr>
        <w:t xml:space="preserve"> class. Basically, these methods are known as getter and setter methods.</w:t>
      </w:r>
    </w:p>
    <w:p w:rsidR="0086281E" w:rsidRPr="0086281E" w:rsidRDefault="0086281E" w:rsidP="0086281E">
      <w:pPr>
        <w:shd w:val="clear" w:color="auto" w:fill="FFFFFF"/>
        <w:spacing w:after="192" w:line="240" w:lineRule="auto"/>
        <w:rPr>
          <w:rFonts w:ascii="Times New Roman" w:eastAsia="Times New Roman" w:hAnsi="Times New Roman" w:cs="Times New Roman"/>
          <w:color w:val="000000" w:themeColor="text1"/>
          <w:sz w:val="24"/>
          <w:szCs w:val="24"/>
        </w:rPr>
      </w:pPr>
      <w:r w:rsidRPr="0086281E">
        <w:rPr>
          <w:rFonts w:ascii="Times New Roman" w:eastAsia="Times New Roman" w:hAnsi="Times New Roman" w:cs="Times New Roman"/>
          <w:color w:val="000000" w:themeColor="text1"/>
          <w:sz w:val="24"/>
          <w:szCs w:val="24"/>
        </w:rPr>
        <w:t xml:space="preserve">Therefore, any class that wants to access variable should access them through these getters and setters. The variables of the </w:t>
      </w:r>
      <w:proofErr w:type="spellStart"/>
      <w:r w:rsidRPr="0086281E">
        <w:rPr>
          <w:rFonts w:ascii="Times New Roman" w:eastAsia="Times New Roman" w:hAnsi="Times New Roman" w:cs="Times New Roman"/>
          <w:color w:val="000000" w:themeColor="text1"/>
          <w:sz w:val="24"/>
          <w:szCs w:val="24"/>
        </w:rPr>
        <w:t>EncapsulationTest</w:t>
      </w:r>
      <w:proofErr w:type="spellEnd"/>
      <w:r w:rsidRPr="0086281E">
        <w:rPr>
          <w:rFonts w:ascii="Times New Roman" w:eastAsia="Times New Roman" w:hAnsi="Times New Roman" w:cs="Times New Roman"/>
          <w:color w:val="000000" w:themeColor="text1"/>
          <w:sz w:val="24"/>
          <w:szCs w:val="24"/>
        </w:rPr>
        <w:t xml:space="preserve"> class can be accessed  as shown in the following code:</w:t>
      </w:r>
    </w:p>
    <w:p w:rsidR="0086281E" w:rsidRPr="0086281E" w:rsidRDefault="00885DE6" w:rsidP="0086281E">
      <w:pPr>
        <w:shd w:val="clear" w:color="auto" w:fill="002240"/>
        <w:spacing w:after="0" w:line="240" w:lineRule="auto"/>
        <w:rPr>
          <w:rFonts w:ascii="Times New Roman" w:eastAsia="Times New Roman" w:hAnsi="Times New Roman" w:cs="Times New Roman"/>
          <w:color w:val="000000" w:themeColor="text1"/>
          <w:sz w:val="24"/>
          <w:szCs w:val="24"/>
        </w:rPr>
      </w:pPr>
      <w:r w:rsidRPr="0086281E">
        <w:rPr>
          <w:rFonts w:ascii="Times New Roman" w:eastAsia="Times New Roman" w:hAnsi="Times New Roman" w:cs="Times New Roman"/>
          <w:color w:val="000000" w:themeColor="text1"/>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9.5pt;height:57pt" o:ole="">
            <v:imagedata r:id="rId5" o:title=""/>
          </v:shape>
          <w:control r:id="rId6" w:name="DefaultOcxName" w:shapeid="_x0000_i1032"/>
        </w:objec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1</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public</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class</w:t>
      </w: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RunEncapTest</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2</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public</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static</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void</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main</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String</w:t>
      </w: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args</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3</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proofErr w:type="spellStart"/>
      <w:r w:rsidRPr="0060021F">
        <w:rPr>
          <w:rFonts w:ascii="Times New Roman" w:eastAsia="Times New Roman" w:hAnsi="Times New Roman" w:cs="Times New Roman"/>
          <w:color w:val="FFFFFF" w:themeColor="background1"/>
          <w:sz w:val="24"/>
          <w:szCs w:val="24"/>
        </w:rPr>
        <w:t>EncaptulationTest</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encap</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new</w:t>
      </w: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EncapsulationTest</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4</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encap</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setName</w:t>
      </w:r>
      <w:proofErr w:type="spellEnd"/>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"John"</w:t>
      </w:r>
      <w:r w:rsidRPr="0060021F">
        <w:rPr>
          <w:rFonts w:ascii="Times New Roman" w:eastAsia="Times New Roman" w:hAnsi="Times New Roman" w:cs="Times New Roman"/>
          <w:color w:val="FFFFFF" w:themeColor="background1"/>
          <w:sz w:val="24"/>
          <w:szCs w:val="24"/>
          <w:bdr w:val="none" w:sz="0" w:space="0" w:color="auto" w:frame="1"/>
        </w:rPr>
        <w:t xml:space="preserve">);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5</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encap</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setAge</w:t>
      </w:r>
      <w:proofErr w:type="spellEnd"/>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22</w:t>
      </w:r>
      <w:r w:rsidRPr="0060021F">
        <w:rPr>
          <w:rFonts w:ascii="Times New Roman" w:eastAsia="Times New Roman" w:hAnsi="Times New Roman" w:cs="Times New Roman"/>
          <w:color w:val="FFFFFF" w:themeColor="background1"/>
          <w:sz w:val="24"/>
          <w:szCs w:val="24"/>
          <w:bdr w:val="none" w:sz="0" w:space="0" w:color="auto" w:frame="1"/>
        </w:rPr>
        <w:t xml:space="preserve">);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6</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encap</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setId</w:t>
      </w:r>
      <w:proofErr w:type="spellEnd"/>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123456</w:t>
      </w:r>
      <w:r w:rsidRPr="0060021F">
        <w:rPr>
          <w:rFonts w:ascii="Times New Roman" w:eastAsia="Times New Roman" w:hAnsi="Times New Roman" w:cs="Times New Roman"/>
          <w:color w:val="FFFFFF" w:themeColor="background1"/>
          <w:sz w:val="24"/>
          <w:szCs w:val="24"/>
          <w:bdr w:val="none" w:sz="0" w:space="0" w:color="auto" w:frame="1"/>
        </w:rPr>
        <w:t xml:space="preserve">);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7</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8</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System</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out</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println</w:t>
      </w:r>
      <w:proofErr w:type="spellEnd"/>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"Name: "</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w:t>
      </w:r>
      <w:proofErr w:type="spellStart"/>
      <w:r w:rsidRPr="0060021F">
        <w:rPr>
          <w:rFonts w:ascii="Times New Roman" w:eastAsia="Times New Roman" w:hAnsi="Times New Roman" w:cs="Times New Roman"/>
          <w:color w:val="FFFFFF" w:themeColor="background1"/>
          <w:sz w:val="24"/>
          <w:szCs w:val="24"/>
        </w:rPr>
        <w:t>encap</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getName</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System</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out</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println</w:t>
      </w:r>
      <w:proofErr w:type="spellEnd"/>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"Age: "</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w:t>
      </w:r>
      <w:proofErr w:type="spellStart"/>
      <w:r w:rsidRPr="0060021F">
        <w:rPr>
          <w:rFonts w:ascii="Times New Roman" w:eastAsia="Times New Roman" w:hAnsi="Times New Roman" w:cs="Times New Roman"/>
          <w:color w:val="FFFFFF" w:themeColor="background1"/>
          <w:sz w:val="24"/>
          <w:szCs w:val="24"/>
        </w:rPr>
        <w:t>encap</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getAge</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9</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 xml:space="preserve"> </w:t>
      </w:r>
      <w:proofErr w:type="spellStart"/>
      <w:r w:rsidRPr="0060021F">
        <w:rPr>
          <w:rFonts w:ascii="Times New Roman" w:eastAsia="Times New Roman" w:hAnsi="Times New Roman" w:cs="Times New Roman"/>
          <w:color w:val="FFFFFF" w:themeColor="background1"/>
          <w:sz w:val="24"/>
          <w:szCs w:val="24"/>
        </w:rPr>
        <w:t>System</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out</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println</w:t>
      </w:r>
      <w:proofErr w:type="spellEnd"/>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"Id: "</w:t>
      </w:r>
      <w:r w:rsidRPr="0060021F">
        <w:rPr>
          <w:rFonts w:ascii="Times New Roman" w:eastAsia="Times New Roman" w:hAnsi="Times New Roman" w:cs="Times New Roman"/>
          <w:color w:val="FFFFFF" w:themeColor="background1"/>
          <w:sz w:val="24"/>
          <w:szCs w:val="24"/>
          <w:bdr w:val="none" w:sz="0" w:space="0" w:color="auto" w:frame="1"/>
        </w:rPr>
        <w:t xml:space="preserve"> </w:t>
      </w:r>
      <w:r w:rsidRPr="0060021F">
        <w:rPr>
          <w:rFonts w:ascii="Times New Roman" w:eastAsia="Times New Roman" w:hAnsi="Times New Roman" w:cs="Times New Roman"/>
          <w:color w:val="FFFFFF" w:themeColor="background1"/>
          <w:sz w:val="24"/>
          <w:szCs w:val="24"/>
        </w:rPr>
        <w:t>+</w:t>
      </w:r>
      <w:proofErr w:type="spellStart"/>
      <w:r w:rsidRPr="0060021F">
        <w:rPr>
          <w:rFonts w:ascii="Times New Roman" w:eastAsia="Times New Roman" w:hAnsi="Times New Roman" w:cs="Times New Roman"/>
          <w:color w:val="FFFFFF" w:themeColor="background1"/>
          <w:sz w:val="24"/>
          <w:szCs w:val="24"/>
        </w:rPr>
        <w:t>encap</w:t>
      </w:r>
      <w:r w:rsidRPr="0060021F">
        <w:rPr>
          <w:rFonts w:ascii="Times New Roman" w:eastAsia="Times New Roman" w:hAnsi="Times New Roman" w:cs="Times New Roman"/>
          <w:color w:val="FFFFFF" w:themeColor="background1"/>
          <w:sz w:val="24"/>
          <w:szCs w:val="24"/>
          <w:bdr w:val="none" w:sz="0" w:space="0" w:color="auto" w:frame="1"/>
        </w:rPr>
        <w:t>.</w:t>
      </w:r>
      <w:r w:rsidRPr="0060021F">
        <w:rPr>
          <w:rFonts w:ascii="Times New Roman" w:eastAsia="Times New Roman" w:hAnsi="Times New Roman" w:cs="Times New Roman"/>
          <w:color w:val="FFFFFF" w:themeColor="background1"/>
          <w:sz w:val="24"/>
          <w:szCs w:val="24"/>
        </w:rPr>
        <w:t>getId</w:t>
      </w:r>
      <w:proofErr w:type="spellEnd"/>
      <w:r w:rsidRPr="0060021F">
        <w:rPr>
          <w:rFonts w:ascii="Times New Roman" w:eastAsia="Times New Roman" w:hAnsi="Times New Roman" w:cs="Times New Roman"/>
          <w:color w:val="FFFFFF" w:themeColor="background1"/>
          <w:sz w:val="24"/>
          <w:szCs w:val="24"/>
          <w:bdr w:val="none" w:sz="0" w:space="0" w:color="auto" w:frame="1"/>
        </w:rPr>
        <w:t xml:space="preserve">()); </w:t>
      </w:r>
    </w:p>
    <w:p w:rsidR="0086281E" w:rsidRPr="0060021F" w:rsidRDefault="0086281E" w:rsidP="0086281E">
      <w:pPr>
        <w:shd w:val="clear" w:color="auto" w:fill="002240"/>
        <w:spacing w:after="0" w:line="240" w:lineRule="auto"/>
        <w:jc w:val="right"/>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rPr>
        <w:t>10</w:t>
      </w:r>
    </w:p>
    <w:p w:rsidR="0086281E" w:rsidRPr="0060021F"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rPr>
      </w:pPr>
      <w:r w:rsidRPr="0060021F">
        <w:rPr>
          <w:rFonts w:ascii="Times New Roman" w:eastAsia="Times New Roman" w:hAnsi="Times New Roman" w:cs="Times New Roman"/>
          <w:color w:val="FFFFFF" w:themeColor="background1"/>
          <w:sz w:val="24"/>
          <w:szCs w:val="24"/>
          <w:bdr w:val="none" w:sz="0" w:space="0" w:color="auto" w:frame="1"/>
        </w:rPr>
        <w:t xml:space="preserve"> } </w:t>
      </w:r>
    </w:p>
    <w:p w:rsidR="0086281E" w:rsidRPr="0086281E" w:rsidRDefault="0086281E" w:rsidP="0086281E">
      <w:pPr>
        <w:shd w:val="clear" w:color="auto" w:fill="002240"/>
        <w:spacing w:after="0" w:line="240" w:lineRule="auto"/>
        <w:jc w:val="right"/>
        <w:rPr>
          <w:rFonts w:ascii="Times New Roman" w:eastAsia="Times New Roman" w:hAnsi="Times New Roman" w:cs="Times New Roman"/>
          <w:color w:val="000000" w:themeColor="text1"/>
          <w:sz w:val="24"/>
          <w:szCs w:val="24"/>
        </w:rPr>
      </w:pPr>
      <w:r w:rsidRPr="0086281E">
        <w:rPr>
          <w:rFonts w:ascii="Times New Roman" w:eastAsia="Times New Roman" w:hAnsi="Times New Roman" w:cs="Times New Roman"/>
          <w:color w:val="000000" w:themeColor="text1"/>
          <w:sz w:val="24"/>
          <w:szCs w:val="24"/>
        </w:rPr>
        <w:t>11</w:t>
      </w:r>
    </w:p>
    <w:p w:rsidR="0086281E" w:rsidRPr="0086281E" w:rsidRDefault="0086281E" w:rsidP="008628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rPr>
      </w:pPr>
      <w:r w:rsidRPr="0086281E">
        <w:rPr>
          <w:rFonts w:ascii="Times New Roman" w:eastAsia="Times New Roman" w:hAnsi="Times New Roman" w:cs="Times New Roman"/>
          <w:color w:val="000000" w:themeColor="text1"/>
          <w:sz w:val="24"/>
          <w:szCs w:val="24"/>
          <w:bdr w:val="none" w:sz="0" w:space="0" w:color="auto" w:frame="1"/>
        </w:rPr>
        <w:t>}</w:t>
      </w:r>
    </w:p>
    <w:p w:rsidR="00146B56" w:rsidRPr="006B3BA6" w:rsidRDefault="00146B56" w:rsidP="00146B56">
      <w:pPr>
        <w:pStyle w:val="NormalWeb"/>
        <w:shd w:val="clear" w:color="auto" w:fill="FFFFFF"/>
        <w:spacing w:before="0" w:beforeAutospacing="0" w:after="192" w:afterAutospacing="0"/>
        <w:rPr>
          <w:color w:val="000000" w:themeColor="text1"/>
        </w:rPr>
      </w:pPr>
    </w:p>
    <w:p w:rsidR="00146B56" w:rsidRPr="006B3BA6" w:rsidRDefault="0086281E" w:rsidP="00146B56">
      <w:pPr>
        <w:pStyle w:val="NormalWeb"/>
        <w:shd w:val="clear" w:color="auto" w:fill="FFFFFF"/>
        <w:spacing w:before="0" w:beforeAutospacing="0" w:after="0" w:afterAutospacing="0"/>
        <w:rPr>
          <w:color w:val="000000" w:themeColor="text1"/>
        </w:rPr>
      </w:pPr>
      <w:r w:rsidRPr="006B3BA6">
        <w:rPr>
          <w:rStyle w:val="Strong"/>
          <w:color w:val="000000" w:themeColor="text1"/>
          <w:bdr w:val="none" w:sz="0" w:space="0" w:color="auto" w:frame="1"/>
        </w:rPr>
        <w:t>7</w:t>
      </w:r>
      <w:r w:rsidR="00146B56" w:rsidRPr="006B3BA6">
        <w:rPr>
          <w:rStyle w:val="Strong"/>
          <w:color w:val="000000" w:themeColor="text1"/>
          <w:bdr w:val="none" w:sz="0" w:space="0" w:color="auto" w:frame="1"/>
        </w:rPr>
        <w:t>. What are getter and setter methods in Java?</w:t>
      </w:r>
    </w:p>
    <w:p w:rsidR="00146B56" w:rsidRPr="006B3BA6" w:rsidRDefault="00146B56" w:rsidP="00146B56">
      <w:pPr>
        <w:pStyle w:val="NormalWeb"/>
        <w:shd w:val="clear" w:color="auto" w:fill="FFFFFF"/>
        <w:spacing w:before="0" w:beforeAutospacing="0" w:after="192" w:afterAutospacing="0"/>
        <w:rPr>
          <w:color w:val="000000" w:themeColor="text1"/>
        </w:rPr>
      </w:pPr>
      <w:proofErr w:type="spellStart"/>
      <w:r w:rsidRPr="006B3BA6">
        <w:rPr>
          <w:color w:val="000000" w:themeColor="text1"/>
        </w:rPr>
        <w:t>Ans</w:t>
      </w:r>
      <w:proofErr w:type="spellEnd"/>
      <w:r w:rsidRPr="006B3BA6">
        <w:rPr>
          <w:color w:val="000000" w:themeColor="text1"/>
        </w:rPr>
        <w:t xml:space="preserve">: In Java, setter method is a method that is used for updating the values of a variable. This method is also known as </w:t>
      </w:r>
      <w:proofErr w:type="spellStart"/>
      <w:r w:rsidRPr="006B3BA6">
        <w:rPr>
          <w:color w:val="000000" w:themeColor="text1"/>
        </w:rPr>
        <w:t>mutator</w:t>
      </w:r>
      <w:proofErr w:type="spellEnd"/>
      <w:r w:rsidRPr="006B3BA6">
        <w:rPr>
          <w:color w:val="000000" w:themeColor="text1"/>
        </w:rPr>
        <w:t xml:space="preserve"> method.</w:t>
      </w:r>
    </w:p>
    <w:p w:rsidR="00146B56" w:rsidRPr="006B3BA6" w:rsidRDefault="00146B56" w:rsidP="00146B56">
      <w:pPr>
        <w:pStyle w:val="NormalWeb"/>
        <w:shd w:val="clear" w:color="auto" w:fill="FFFFFF"/>
        <w:spacing w:before="0" w:beforeAutospacing="0" w:after="192" w:afterAutospacing="0"/>
        <w:rPr>
          <w:color w:val="000000" w:themeColor="text1"/>
        </w:rPr>
      </w:pPr>
      <w:r w:rsidRPr="006B3BA6">
        <w:rPr>
          <w:color w:val="000000" w:themeColor="text1"/>
        </w:rPr>
        <w:lastRenderedPageBreak/>
        <w:t xml:space="preserve">Getter method is a method that is used to retrieve the value of a variable or return the value of the private member variable. This method is also known as an </w:t>
      </w:r>
      <w:proofErr w:type="spellStart"/>
      <w:r w:rsidRPr="006B3BA6">
        <w:rPr>
          <w:color w:val="000000" w:themeColor="text1"/>
        </w:rPr>
        <w:t>accessor</w:t>
      </w:r>
      <w:proofErr w:type="spellEnd"/>
      <w:r w:rsidRPr="006B3BA6">
        <w:rPr>
          <w:color w:val="000000" w:themeColor="text1"/>
        </w:rPr>
        <w:t xml:space="preserve"> method.</w:t>
      </w:r>
    </w:p>
    <w:p w:rsidR="00146B56" w:rsidRPr="006B3BA6" w:rsidRDefault="00146B56" w:rsidP="00146B56">
      <w:pPr>
        <w:pStyle w:val="NormalWeb"/>
        <w:shd w:val="clear" w:color="auto" w:fill="FFFFFF"/>
        <w:spacing w:before="0" w:beforeAutospacing="0" w:after="192" w:afterAutospacing="0"/>
        <w:rPr>
          <w:color w:val="000000" w:themeColor="text1"/>
        </w:rPr>
      </w:pPr>
    </w:p>
    <w:p w:rsidR="00FE50FE" w:rsidRPr="003F600C" w:rsidRDefault="00FE50FE" w:rsidP="00146B56">
      <w:pPr>
        <w:pStyle w:val="NormalWeb"/>
        <w:shd w:val="clear" w:color="auto" w:fill="FFFFFF"/>
        <w:spacing w:before="0" w:beforeAutospacing="0" w:after="192" w:afterAutospacing="0"/>
        <w:rPr>
          <w:b/>
          <w:color w:val="FF0000"/>
        </w:rPr>
      </w:pPr>
    </w:p>
    <w:p w:rsidR="00FE50FE" w:rsidRPr="003F600C" w:rsidRDefault="00FE50FE" w:rsidP="00146B56">
      <w:pPr>
        <w:pStyle w:val="NormalWeb"/>
        <w:shd w:val="clear" w:color="auto" w:fill="FFFFFF"/>
        <w:spacing w:before="0" w:beforeAutospacing="0" w:after="192" w:afterAutospacing="0"/>
        <w:rPr>
          <w:b/>
          <w:color w:val="FF0000"/>
        </w:rPr>
      </w:pPr>
      <w:r w:rsidRPr="003F600C">
        <w:rPr>
          <w:b/>
          <w:color w:val="FF0000"/>
        </w:rPr>
        <w:t>Viva Questions :</w:t>
      </w:r>
    </w:p>
    <w:p w:rsidR="00E137AC" w:rsidRPr="003F600C" w:rsidRDefault="00E137AC" w:rsidP="00FE50FE">
      <w:pPr>
        <w:pStyle w:val="Heading3"/>
        <w:shd w:val="clear" w:color="auto" w:fill="FFFFFF"/>
        <w:spacing w:before="0" w:beforeAutospacing="0" w:after="160" w:afterAutospacing="0"/>
        <w:rPr>
          <w:color w:val="FF0000"/>
          <w:sz w:val="24"/>
          <w:szCs w:val="24"/>
        </w:rPr>
      </w:pPr>
      <w:r w:rsidRPr="003F600C">
        <w:rPr>
          <w:color w:val="FF0000"/>
          <w:sz w:val="24"/>
          <w:szCs w:val="24"/>
        </w:rPr>
        <w:t>TOPIC:CONSTRUCTOR IN JAVA</w:t>
      </w:r>
    </w:p>
    <w:p w:rsidR="00FE50FE" w:rsidRPr="006B3BA6" w:rsidRDefault="00FE50FE" w:rsidP="00FE50FE">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t>1 What is a </w:t>
      </w:r>
      <w:hyperlink r:id="rId7" w:history="1">
        <w:r w:rsidRPr="006B3BA6">
          <w:rPr>
            <w:color w:val="000000" w:themeColor="text1"/>
            <w:sz w:val="24"/>
            <w:szCs w:val="24"/>
          </w:rPr>
          <w:t>Constructor in Java</w:t>
        </w:r>
      </w:hyperlink>
      <w:r w:rsidRPr="006B3BA6">
        <w:rPr>
          <w:color w:val="000000" w:themeColor="text1"/>
          <w:sz w:val="24"/>
          <w:szCs w:val="24"/>
        </w:rPr>
        <w:t>?</w:t>
      </w:r>
    </w:p>
    <w:p w:rsidR="00FE50FE" w:rsidRPr="006B3BA6" w:rsidRDefault="00FE50FE" w:rsidP="00FE50FE">
      <w:pPr>
        <w:shd w:val="clear" w:color="auto" w:fill="FFFFFF"/>
        <w:spacing w:after="26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Constructor</w:t>
      </w:r>
      <w:r w:rsidRPr="00FE50FE">
        <w:rPr>
          <w:rFonts w:ascii="Times New Roman" w:eastAsia="Times New Roman" w:hAnsi="Times New Roman" w:cs="Times New Roman"/>
          <w:color w:val="000000" w:themeColor="text1"/>
          <w:sz w:val="24"/>
          <w:szCs w:val="24"/>
        </w:rPr>
        <w:t> is just like a method in </w:t>
      </w:r>
      <w:hyperlink r:id="rId8" w:history="1">
        <w:r w:rsidRPr="006B3BA6">
          <w:rPr>
            <w:rFonts w:ascii="Times New Roman" w:eastAsia="Times New Roman" w:hAnsi="Times New Roman" w:cs="Times New Roman"/>
            <w:b/>
            <w:bCs/>
            <w:color w:val="000000" w:themeColor="text1"/>
            <w:sz w:val="24"/>
            <w:szCs w:val="24"/>
          </w:rPr>
          <w:t>Java</w:t>
        </w:r>
      </w:hyperlink>
      <w:r w:rsidRPr="00FE50FE">
        <w:rPr>
          <w:rFonts w:ascii="Times New Roman" w:eastAsia="Times New Roman" w:hAnsi="Times New Roman" w:cs="Times New Roman"/>
          <w:color w:val="000000" w:themeColor="text1"/>
          <w:sz w:val="24"/>
          <w:szCs w:val="24"/>
        </w:rPr>
        <w:t> that is used to initialize the state of an object and will be invoked during the time of object creation.</w:t>
      </w:r>
    </w:p>
    <w:p w:rsidR="00FE50FE" w:rsidRPr="006B3BA6" w:rsidRDefault="00FE50FE" w:rsidP="00FE50FE">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t>2.What are the Rules for defining a constructor?</w:t>
      </w:r>
    </w:p>
    <w:p w:rsidR="00FE50FE" w:rsidRPr="00FE50FE" w:rsidRDefault="00FE50FE" w:rsidP="0060021F">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FE50FE">
        <w:rPr>
          <w:rFonts w:ascii="Times New Roman" w:eastAsia="Times New Roman" w:hAnsi="Times New Roman" w:cs="Times New Roman"/>
          <w:color w:val="000000" w:themeColor="text1"/>
          <w:sz w:val="24"/>
          <w:szCs w:val="24"/>
        </w:rPr>
        <w:t>Constructor </w:t>
      </w:r>
      <w:r w:rsidRPr="006B3BA6">
        <w:rPr>
          <w:rFonts w:ascii="Times New Roman" w:eastAsia="Times New Roman" w:hAnsi="Times New Roman" w:cs="Times New Roman"/>
          <w:b/>
          <w:bCs/>
          <w:color w:val="000000" w:themeColor="text1"/>
          <w:sz w:val="24"/>
          <w:szCs w:val="24"/>
        </w:rPr>
        <w:t>name</w:t>
      </w:r>
      <w:r w:rsidRPr="00FE50FE">
        <w:rPr>
          <w:rFonts w:ascii="Times New Roman" w:eastAsia="Times New Roman" w:hAnsi="Times New Roman" w:cs="Times New Roman"/>
          <w:color w:val="000000" w:themeColor="text1"/>
          <w:sz w:val="24"/>
          <w:szCs w:val="24"/>
        </w:rPr>
        <w:t> should be the same as the class name</w:t>
      </w:r>
    </w:p>
    <w:p w:rsidR="00FE50FE" w:rsidRPr="00FE50FE" w:rsidRDefault="00FE50FE" w:rsidP="00FE50FE">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FE50FE">
        <w:rPr>
          <w:rFonts w:ascii="Times New Roman" w:eastAsia="Times New Roman" w:hAnsi="Times New Roman" w:cs="Times New Roman"/>
          <w:color w:val="000000" w:themeColor="text1"/>
          <w:sz w:val="24"/>
          <w:szCs w:val="24"/>
        </w:rPr>
        <w:t>It </w:t>
      </w:r>
      <w:r w:rsidRPr="006B3BA6">
        <w:rPr>
          <w:rFonts w:ascii="Times New Roman" w:eastAsia="Times New Roman" w:hAnsi="Times New Roman" w:cs="Times New Roman"/>
          <w:b/>
          <w:bCs/>
          <w:color w:val="000000" w:themeColor="text1"/>
          <w:sz w:val="24"/>
          <w:szCs w:val="24"/>
        </w:rPr>
        <w:t>cannot</w:t>
      </w:r>
      <w:r w:rsidRPr="00FE50FE">
        <w:rPr>
          <w:rFonts w:ascii="Times New Roman" w:eastAsia="Times New Roman" w:hAnsi="Times New Roman" w:cs="Times New Roman"/>
          <w:color w:val="000000" w:themeColor="text1"/>
          <w:sz w:val="24"/>
          <w:szCs w:val="24"/>
        </w:rPr>
        <w:t> contain any </w:t>
      </w:r>
      <w:r w:rsidRPr="006B3BA6">
        <w:rPr>
          <w:rFonts w:ascii="Times New Roman" w:eastAsia="Times New Roman" w:hAnsi="Times New Roman" w:cs="Times New Roman"/>
          <w:b/>
          <w:bCs/>
          <w:color w:val="000000" w:themeColor="text1"/>
          <w:sz w:val="24"/>
          <w:szCs w:val="24"/>
        </w:rPr>
        <w:t>return type</w:t>
      </w:r>
    </w:p>
    <w:p w:rsidR="00FE50FE" w:rsidRPr="00FE50FE" w:rsidRDefault="00FE50FE" w:rsidP="00FE50FE">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FE50FE">
        <w:rPr>
          <w:rFonts w:ascii="Times New Roman" w:eastAsia="Times New Roman" w:hAnsi="Times New Roman" w:cs="Times New Roman"/>
          <w:color w:val="000000" w:themeColor="text1"/>
          <w:sz w:val="24"/>
          <w:szCs w:val="24"/>
        </w:rPr>
        <w:t>It </w:t>
      </w:r>
      <w:r w:rsidRPr="006B3BA6">
        <w:rPr>
          <w:rFonts w:ascii="Times New Roman" w:eastAsia="Times New Roman" w:hAnsi="Times New Roman" w:cs="Times New Roman"/>
          <w:b/>
          <w:bCs/>
          <w:color w:val="000000" w:themeColor="text1"/>
          <w:sz w:val="24"/>
          <w:szCs w:val="24"/>
        </w:rPr>
        <w:t>can</w:t>
      </w:r>
      <w:r w:rsidRPr="00FE50FE">
        <w:rPr>
          <w:rFonts w:ascii="Times New Roman" w:eastAsia="Times New Roman" w:hAnsi="Times New Roman" w:cs="Times New Roman"/>
          <w:color w:val="000000" w:themeColor="text1"/>
          <w:sz w:val="24"/>
          <w:szCs w:val="24"/>
        </w:rPr>
        <w:t> have all </w:t>
      </w:r>
      <w:r w:rsidRPr="006B3BA6">
        <w:rPr>
          <w:rFonts w:ascii="Times New Roman" w:eastAsia="Times New Roman" w:hAnsi="Times New Roman" w:cs="Times New Roman"/>
          <w:b/>
          <w:bCs/>
          <w:color w:val="000000" w:themeColor="text1"/>
          <w:sz w:val="24"/>
          <w:szCs w:val="24"/>
        </w:rPr>
        <w:t>Access Modifiers</w:t>
      </w:r>
      <w:r w:rsidRPr="00FE50FE">
        <w:rPr>
          <w:rFonts w:ascii="Times New Roman" w:eastAsia="Times New Roman" w:hAnsi="Times New Roman" w:cs="Times New Roman"/>
          <w:color w:val="000000" w:themeColor="text1"/>
          <w:sz w:val="24"/>
          <w:szCs w:val="24"/>
        </w:rPr>
        <w:t> are allowed (private , public, protected, default)</w:t>
      </w:r>
    </w:p>
    <w:p w:rsidR="00FE50FE" w:rsidRPr="00FE50FE" w:rsidRDefault="00FE50FE" w:rsidP="00FE50FE">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FE50FE">
        <w:rPr>
          <w:rFonts w:ascii="Times New Roman" w:eastAsia="Times New Roman" w:hAnsi="Times New Roman" w:cs="Times New Roman"/>
          <w:color w:val="000000" w:themeColor="text1"/>
          <w:sz w:val="24"/>
          <w:szCs w:val="24"/>
        </w:rPr>
        <w:t>It </w:t>
      </w:r>
      <w:r w:rsidRPr="006B3BA6">
        <w:rPr>
          <w:rFonts w:ascii="Times New Roman" w:eastAsia="Times New Roman" w:hAnsi="Times New Roman" w:cs="Times New Roman"/>
          <w:b/>
          <w:bCs/>
          <w:color w:val="000000" w:themeColor="text1"/>
          <w:sz w:val="24"/>
          <w:szCs w:val="24"/>
        </w:rPr>
        <w:t>Cannot</w:t>
      </w:r>
      <w:r w:rsidRPr="00FE50FE">
        <w:rPr>
          <w:rFonts w:ascii="Times New Roman" w:eastAsia="Times New Roman" w:hAnsi="Times New Roman" w:cs="Times New Roman"/>
          <w:color w:val="000000" w:themeColor="text1"/>
          <w:sz w:val="24"/>
          <w:szCs w:val="24"/>
        </w:rPr>
        <w:t> have any </w:t>
      </w:r>
      <w:r w:rsidRPr="006B3BA6">
        <w:rPr>
          <w:rFonts w:ascii="Times New Roman" w:eastAsia="Times New Roman" w:hAnsi="Times New Roman" w:cs="Times New Roman"/>
          <w:b/>
          <w:bCs/>
          <w:color w:val="000000" w:themeColor="text1"/>
          <w:sz w:val="24"/>
          <w:szCs w:val="24"/>
        </w:rPr>
        <w:t>Non Access Modifiers</w:t>
      </w:r>
      <w:r w:rsidRPr="00FE50FE">
        <w:rPr>
          <w:rFonts w:ascii="Times New Roman" w:eastAsia="Times New Roman" w:hAnsi="Times New Roman" w:cs="Times New Roman"/>
          <w:color w:val="000000" w:themeColor="text1"/>
          <w:sz w:val="24"/>
          <w:szCs w:val="24"/>
        </w:rPr>
        <w:t> (final ,static, abstract, synchronized)</w:t>
      </w:r>
    </w:p>
    <w:p w:rsidR="00FE50FE" w:rsidRPr="00FE50FE" w:rsidRDefault="00FE50FE" w:rsidP="00FE50FE">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No return</w:t>
      </w:r>
      <w:r w:rsidRPr="00FE50FE">
        <w:rPr>
          <w:rFonts w:ascii="Times New Roman" w:eastAsia="Times New Roman" w:hAnsi="Times New Roman" w:cs="Times New Roman"/>
          <w:color w:val="000000" w:themeColor="text1"/>
          <w:sz w:val="24"/>
          <w:szCs w:val="24"/>
        </w:rPr>
        <w:t> statement is allowed</w:t>
      </w:r>
    </w:p>
    <w:p w:rsidR="00FE50FE" w:rsidRPr="00FE50FE" w:rsidRDefault="00FE50FE" w:rsidP="00FE50FE">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FE50FE">
        <w:rPr>
          <w:rFonts w:ascii="Times New Roman" w:eastAsia="Times New Roman" w:hAnsi="Times New Roman" w:cs="Times New Roman"/>
          <w:color w:val="000000" w:themeColor="text1"/>
          <w:sz w:val="24"/>
          <w:szCs w:val="24"/>
        </w:rPr>
        <w:t>It </w:t>
      </w:r>
      <w:r w:rsidRPr="006B3BA6">
        <w:rPr>
          <w:rFonts w:ascii="Times New Roman" w:eastAsia="Times New Roman" w:hAnsi="Times New Roman" w:cs="Times New Roman"/>
          <w:b/>
          <w:bCs/>
          <w:color w:val="000000" w:themeColor="text1"/>
          <w:sz w:val="24"/>
          <w:szCs w:val="24"/>
        </w:rPr>
        <w:t>can</w:t>
      </w:r>
      <w:r w:rsidRPr="00FE50FE">
        <w:rPr>
          <w:rFonts w:ascii="Times New Roman" w:eastAsia="Times New Roman" w:hAnsi="Times New Roman" w:cs="Times New Roman"/>
          <w:color w:val="000000" w:themeColor="text1"/>
          <w:sz w:val="24"/>
          <w:szCs w:val="24"/>
        </w:rPr>
        <w:t> take any number of </w:t>
      </w:r>
      <w:r w:rsidRPr="006B3BA6">
        <w:rPr>
          <w:rFonts w:ascii="Times New Roman" w:eastAsia="Times New Roman" w:hAnsi="Times New Roman" w:cs="Times New Roman"/>
          <w:b/>
          <w:bCs/>
          <w:color w:val="000000" w:themeColor="text1"/>
          <w:sz w:val="24"/>
          <w:szCs w:val="24"/>
        </w:rPr>
        <w:t>parameters</w:t>
      </w:r>
    </w:p>
    <w:p w:rsidR="00FE50FE" w:rsidRPr="006B3BA6" w:rsidRDefault="00FE50FE" w:rsidP="00FE50FE">
      <w:pPr>
        <w:numPr>
          <w:ilvl w:val="0"/>
          <w:numId w:val="3"/>
        </w:numPr>
        <w:shd w:val="clear" w:color="auto" w:fill="FFFFFF"/>
        <w:spacing w:before="100" w:beforeAutospacing="1" w:after="100" w:afterAutospacing="1" w:line="240" w:lineRule="auto"/>
        <w:ind w:left="400"/>
        <w:rPr>
          <w:rFonts w:ascii="Times New Roman" w:eastAsia="Times New Roman" w:hAnsi="Times New Roman" w:cs="Times New Roman"/>
          <w:color w:val="000000" w:themeColor="text1"/>
          <w:sz w:val="24"/>
          <w:szCs w:val="24"/>
        </w:rPr>
      </w:pPr>
      <w:r w:rsidRPr="00FE50FE">
        <w:rPr>
          <w:rFonts w:ascii="Times New Roman" w:eastAsia="Times New Roman" w:hAnsi="Times New Roman" w:cs="Times New Roman"/>
          <w:color w:val="000000" w:themeColor="text1"/>
          <w:sz w:val="24"/>
          <w:szCs w:val="24"/>
        </w:rPr>
        <w:t>Constructor can </w:t>
      </w:r>
      <w:r w:rsidRPr="006B3BA6">
        <w:rPr>
          <w:rFonts w:ascii="Times New Roman" w:eastAsia="Times New Roman" w:hAnsi="Times New Roman" w:cs="Times New Roman"/>
          <w:b/>
          <w:bCs/>
          <w:color w:val="000000" w:themeColor="text1"/>
          <w:sz w:val="24"/>
          <w:szCs w:val="24"/>
        </w:rPr>
        <w:t>throw exception</w:t>
      </w:r>
      <w:r w:rsidRPr="00FE50FE">
        <w:rPr>
          <w:rFonts w:ascii="Times New Roman" w:eastAsia="Times New Roman" w:hAnsi="Times New Roman" w:cs="Times New Roman"/>
          <w:color w:val="000000" w:themeColor="text1"/>
          <w:sz w:val="24"/>
          <w:szCs w:val="24"/>
        </w:rPr>
        <w:t>, we can have</w:t>
      </w:r>
      <w:r w:rsidRPr="006B3BA6">
        <w:rPr>
          <w:rFonts w:ascii="Times New Roman" w:eastAsia="Times New Roman" w:hAnsi="Times New Roman" w:cs="Times New Roman"/>
          <w:b/>
          <w:bCs/>
          <w:color w:val="000000" w:themeColor="text1"/>
          <w:sz w:val="24"/>
          <w:szCs w:val="24"/>
        </w:rPr>
        <w:t> throws clause</w:t>
      </w:r>
    </w:p>
    <w:p w:rsidR="00FE50FE" w:rsidRPr="006B3BA6" w:rsidRDefault="00FE50FE" w:rsidP="00FE50FE">
      <w:pPr>
        <w:pStyle w:val="Heading3"/>
        <w:shd w:val="clear" w:color="auto" w:fill="FFFFFF"/>
        <w:spacing w:before="0" w:beforeAutospacing="0" w:after="160" w:afterAutospacing="0"/>
        <w:rPr>
          <w:color w:val="000000" w:themeColor="text1"/>
          <w:sz w:val="24"/>
          <w:szCs w:val="24"/>
        </w:rPr>
      </w:pPr>
      <w:r w:rsidRPr="006B3BA6">
        <w:rPr>
          <w:rStyle w:val="Strong"/>
          <w:b/>
          <w:bCs/>
          <w:color w:val="000000" w:themeColor="text1"/>
          <w:sz w:val="24"/>
          <w:szCs w:val="24"/>
        </w:rPr>
        <w:t>3. Can we have a Constructor in an Interface?</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rStyle w:val="Strong"/>
          <w:color w:val="000000" w:themeColor="text1"/>
        </w:rPr>
        <w:t>No</w:t>
      </w:r>
      <w:r w:rsidRPr="006B3BA6">
        <w:rPr>
          <w:color w:val="000000" w:themeColor="text1"/>
        </w:rPr>
        <w:t>, We cannot have a Constructor defined in an </w:t>
      </w:r>
      <w:r w:rsidRPr="006B3BA6">
        <w:rPr>
          <w:rStyle w:val="Strong"/>
          <w:color w:val="000000" w:themeColor="text1"/>
        </w:rPr>
        <w:t>Interface</w:t>
      </w:r>
      <w:r w:rsidRPr="006B3BA6">
        <w:rPr>
          <w:color w:val="000000" w:themeColor="text1"/>
        </w:rPr>
        <w:t>.</w:t>
      </w:r>
    </w:p>
    <w:p w:rsidR="00FE50FE" w:rsidRPr="006B3BA6" w:rsidRDefault="00FE50FE" w:rsidP="00FE50FE">
      <w:pPr>
        <w:pStyle w:val="Heading3"/>
        <w:shd w:val="clear" w:color="auto" w:fill="FFFFFF"/>
        <w:spacing w:before="0" w:beforeAutospacing="0" w:after="160" w:afterAutospacing="0"/>
        <w:rPr>
          <w:color w:val="000000" w:themeColor="text1"/>
          <w:sz w:val="24"/>
          <w:szCs w:val="24"/>
        </w:rPr>
      </w:pPr>
      <w:r w:rsidRPr="006B3BA6">
        <w:rPr>
          <w:rStyle w:val="Strong"/>
          <w:b/>
          <w:bCs/>
          <w:color w:val="000000" w:themeColor="text1"/>
          <w:sz w:val="24"/>
          <w:szCs w:val="24"/>
        </w:rPr>
        <w:t>4. What is a No-</w:t>
      </w:r>
      <w:proofErr w:type="spellStart"/>
      <w:r w:rsidRPr="006B3BA6">
        <w:rPr>
          <w:rStyle w:val="Strong"/>
          <w:b/>
          <w:bCs/>
          <w:color w:val="000000" w:themeColor="text1"/>
          <w:sz w:val="24"/>
          <w:szCs w:val="24"/>
        </w:rPr>
        <w:t>arg</w:t>
      </w:r>
      <w:proofErr w:type="spellEnd"/>
      <w:r w:rsidRPr="006B3BA6">
        <w:rPr>
          <w:rStyle w:val="Strong"/>
          <w:b/>
          <w:bCs/>
          <w:color w:val="000000" w:themeColor="text1"/>
          <w:sz w:val="24"/>
          <w:szCs w:val="24"/>
        </w:rPr>
        <w:t xml:space="preserve"> constructor?</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color w:val="000000" w:themeColor="text1"/>
        </w:rPr>
        <w:t>Constructor </w:t>
      </w:r>
      <w:r w:rsidRPr="006B3BA6">
        <w:rPr>
          <w:rStyle w:val="Strong"/>
          <w:color w:val="000000" w:themeColor="text1"/>
        </w:rPr>
        <w:t>without arguments</w:t>
      </w:r>
      <w:r w:rsidRPr="006B3BA6">
        <w:rPr>
          <w:color w:val="000000" w:themeColor="text1"/>
        </w:rPr>
        <w:t> is called no-</w:t>
      </w:r>
      <w:proofErr w:type="spellStart"/>
      <w:r w:rsidRPr="006B3BA6">
        <w:rPr>
          <w:color w:val="000000" w:themeColor="text1"/>
        </w:rPr>
        <w:t>arg</w:t>
      </w:r>
      <w:proofErr w:type="spellEnd"/>
      <w:r w:rsidRPr="006B3BA6">
        <w:rPr>
          <w:color w:val="000000" w:themeColor="text1"/>
        </w:rPr>
        <w:t xml:space="preserve"> constructor. In Java Default constructor is a no-</w:t>
      </w:r>
      <w:proofErr w:type="spellStart"/>
      <w:r w:rsidRPr="006B3BA6">
        <w:rPr>
          <w:color w:val="000000" w:themeColor="text1"/>
        </w:rPr>
        <w:t>arg</w:t>
      </w:r>
      <w:proofErr w:type="spellEnd"/>
      <w:r w:rsidRPr="006B3BA6">
        <w:rPr>
          <w:color w:val="000000" w:themeColor="text1"/>
        </w:rPr>
        <w:t xml:space="preserve"> constructor.</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class Demo</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public Demo()</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//No-</w:t>
      </w:r>
      <w:proofErr w:type="spellStart"/>
      <w:r w:rsidRPr="006B3BA6">
        <w:rPr>
          <w:rFonts w:ascii="Times New Roman" w:hAnsi="Times New Roman" w:cs="Times New Roman"/>
          <w:color w:val="000000" w:themeColor="text1"/>
          <w:sz w:val="24"/>
          <w:szCs w:val="24"/>
        </w:rPr>
        <w:t>arg</w:t>
      </w:r>
      <w:proofErr w:type="spellEnd"/>
      <w:r w:rsidRPr="006B3BA6">
        <w:rPr>
          <w:rFonts w:ascii="Times New Roman" w:hAnsi="Times New Roman" w:cs="Times New Roman"/>
          <w:color w:val="000000" w:themeColor="text1"/>
          <w:sz w:val="24"/>
          <w:szCs w:val="24"/>
        </w:rPr>
        <w:t xml:space="preserve"> constructor</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p>
    <w:p w:rsidR="00FE50FE" w:rsidRPr="006B3BA6" w:rsidRDefault="00FE50FE" w:rsidP="00FE50FE">
      <w:pPr>
        <w:pStyle w:val="HTMLPreformatted"/>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FE50FE" w:rsidRPr="006B3BA6" w:rsidRDefault="00FE50FE" w:rsidP="00FE50FE">
      <w:pPr>
        <w:pStyle w:val="HTMLPreformatted"/>
        <w:rPr>
          <w:rFonts w:ascii="Times New Roman" w:hAnsi="Times New Roman" w:cs="Times New Roman"/>
          <w:color w:val="000000" w:themeColor="text1"/>
          <w:sz w:val="24"/>
          <w:szCs w:val="24"/>
        </w:rPr>
      </w:pPr>
    </w:p>
    <w:p w:rsidR="00FE50FE" w:rsidRPr="006B3BA6" w:rsidRDefault="00FE50FE" w:rsidP="00FE50FE">
      <w:pPr>
        <w:pStyle w:val="Heading3"/>
        <w:shd w:val="clear" w:color="auto" w:fill="FFFFFF"/>
        <w:spacing w:before="0" w:beforeAutospacing="0" w:after="160" w:afterAutospacing="0"/>
        <w:rPr>
          <w:color w:val="000000" w:themeColor="text1"/>
          <w:sz w:val="24"/>
          <w:szCs w:val="24"/>
        </w:rPr>
      </w:pPr>
      <w:r w:rsidRPr="006B3BA6">
        <w:rPr>
          <w:rStyle w:val="Strong"/>
          <w:b/>
          <w:bCs/>
          <w:color w:val="000000" w:themeColor="text1"/>
          <w:sz w:val="24"/>
          <w:szCs w:val="24"/>
        </w:rPr>
        <w:t>5. Can we have a class with no Constructor in it ? What will happen during object creation ?</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rStyle w:val="Strong"/>
          <w:color w:val="000000" w:themeColor="text1"/>
        </w:rPr>
        <w:t>Yes</w:t>
      </w:r>
      <w:r w:rsidRPr="006B3BA6">
        <w:rPr>
          <w:color w:val="000000" w:themeColor="text1"/>
        </w:rPr>
        <w:t>, we can have a class with no constructor, When the compiler encounters a class with no constructor then it will automatically create a default constructor for you.</w:t>
      </w:r>
    </w:p>
    <w:p w:rsidR="00FE50FE" w:rsidRPr="006B3BA6" w:rsidRDefault="00E137AC" w:rsidP="00FE50FE">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lastRenderedPageBreak/>
        <w:t>6.</w:t>
      </w:r>
      <w:r w:rsidR="00FE50FE" w:rsidRPr="006B3BA6">
        <w:rPr>
          <w:rStyle w:val="Strong"/>
          <w:b/>
          <w:bCs/>
          <w:color w:val="000000" w:themeColor="text1"/>
          <w:sz w:val="24"/>
          <w:szCs w:val="24"/>
        </w:rPr>
        <w:t xml:space="preserve"> Can we have both Default Constructor and Parameterized Constructor in the same class?</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rStyle w:val="Strong"/>
          <w:color w:val="000000" w:themeColor="text1"/>
        </w:rPr>
        <w:t>Yes</w:t>
      </w:r>
      <w:r w:rsidRPr="006B3BA6">
        <w:rPr>
          <w:color w:val="000000" w:themeColor="text1"/>
        </w:rPr>
        <w:t>, we have both Default Constructor and Parameterized Constructor in the same class.</w:t>
      </w:r>
    </w:p>
    <w:p w:rsidR="00FE50FE" w:rsidRPr="006B3BA6" w:rsidRDefault="00E137AC" w:rsidP="00FE50FE">
      <w:pPr>
        <w:pStyle w:val="Heading3"/>
        <w:shd w:val="clear" w:color="auto" w:fill="FFFFFF"/>
        <w:spacing w:before="0" w:beforeAutospacing="0" w:after="160" w:afterAutospacing="0"/>
        <w:rPr>
          <w:color w:val="000000" w:themeColor="text1"/>
          <w:sz w:val="24"/>
          <w:szCs w:val="24"/>
        </w:rPr>
      </w:pPr>
      <w:r w:rsidRPr="006B3BA6">
        <w:rPr>
          <w:rStyle w:val="Strong"/>
          <w:b/>
          <w:bCs/>
          <w:color w:val="000000" w:themeColor="text1"/>
          <w:sz w:val="24"/>
          <w:szCs w:val="24"/>
        </w:rPr>
        <w:t>7.</w:t>
      </w:r>
      <w:r w:rsidR="00FE50FE" w:rsidRPr="006B3BA6">
        <w:rPr>
          <w:rStyle w:val="Strong"/>
          <w:b/>
          <w:bCs/>
          <w:color w:val="000000" w:themeColor="text1"/>
          <w:sz w:val="24"/>
          <w:szCs w:val="24"/>
        </w:rPr>
        <w:t>Can a Constructor return any value ?</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color w:val="000000" w:themeColor="text1"/>
        </w:rPr>
        <w:t>A Constructor cannot return any explicit value but implicitly it will be returning the instance of the class.</w:t>
      </w:r>
    </w:p>
    <w:p w:rsidR="00FE50FE" w:rsidRPr="006B3BA6" w:rsidRDefault="00E137AC" w:rsidP="00FE50FE">
      <w:pPr>
        <w:pStyle w:val="Heading3"/>
        <w:shd w:val="clear" w:color="auto" w:fill="FFFFFF"/>
        <w:spacing w:before="0" w:beforeAutospacing="0" w:after="160" w:afterAutospacing="0"/>
        <w:rPr>
          <w:color w:val="000000" w:themeColor="text1"/>
          <w:sz w:val="24"/>
          <w:szCs w:val="24"/>
        </w:rPr>
      </w:pPr>
      <w:r w:rsidRPr="006B3BA6">
        <w:rPr>
          <w:rStyle w:val="Strong"/>
          <w:b/>
          <w:bCs/>
          <w:color w:val="000000" w:themeColor="text1"/>
          <w:sz w:val="24"/>
          <w:szCs w:val="24"/>
        </w:rPr>
        <w:t>8.</w:t>
      </w:r>
      <w:r w:rsidR="00FE50FE" w:rsidRPr="006B3BA6">
        <w:rPr>
          <w:rStyle w:val="Strong"/>
          <w:b/>
          <w:bCs/>
          <w:color w:val="000000" w:themeColor="text1"/>
          <w:sz w:val="24"/>
          <w:szCs w:val="24"/>
        </w:rPr>
        <w:t xml:space="preserve"> Will compiler create the Default Constructor when we already have a Constructor defined in the class ?</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rStyle w:val="Strong"/>
          <w:color w:val="000000" w:themeColor="text1"/>
        </w:rPr>
        <w:t>No,</w:t>
      </w:r>
      <w:r w:rsidRPr="006B3BA6">
        <w:rPr>
          <w:color w:val="000000" w:themeColor="text1"/>
        </w:rPr>
        <w:t> the compiler will not create the Default Constructor when we already have a Constructor defined.</w:t>
      </w:r>
    </w:p>
    <w:p w:rsidR="00E137AC" w:rsidRPr="006B3BA6" w:rsidRDefault="00E137AC" w:rsidP="00FE50FE">
      <w:pPr>
        <w:pStyle w:val="NormalWeb"/>
        <w:shd w:val="clear" w:color="auto" w:fill="FFFFFF"/>
        <w:spacing w:before="0" w:beforeAutospacing="0" w:after="260" w:afterAutospacing="0"/>
        <w:rPr>
          <w:color w:val="000000" w:themeColor="text1"/>
        </w:rPr>
      </w:pPr>
    </w:p>
    <w:p w:rsidR="00FE50FE" w:rsidRPr="006B3BA6" w:rsidRDefault="00E137AC" w:rsidP="00FE50FE">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t>9.</w:t>
      </w:r>
      <w:r w:rsidR="00FE50FE" w:rsidRPr="006B3BA6">
        <w:rPr>
          <w:color w:val="000000" w:themeColor="text1"/>
          <w:sz w:val="24"/>
          <w:szCs w:val="24"/>
        </w:rPr>
        <w:t>Can an abstract class in Java have a constructor?</w:t>
      </w:r>
    </w:p>
    <w:p w:rsidR="00FE50FE" w:rsidRPr="006B3BA6" w:rsidRDefault="00FE50FE" w:rsidP="00FE50FE">
      <w:pPr>
        <w:pStyle w:val="NormalWeb"/>
        <w:shd w:val="clear" w:color="auto" w:fill="FFFFFF"/>
        <w:spacing w:before="0" w:beforeAutospacing="0" w:after="260" w:afterAutospacing="0"/>
        <w:rPr>
          <w:color w:val="000000" w:themeColor="text1"/>
        </w:rPr>
      </w:pPr>
      <w:r w:rsidRPr="006B3BA6">
        <w:rPr>
          <w:rStyle w:val="Strong"/>
          <w:color w:val="000000" w:themeColor="text1"/>
        </w:rPr>
        <w:t>Yes,</w:t>
      </w:r>
      <w:r w:rsidRPr="006B3BA6">
        <w:rPr>
          <w:color w:val="000000" w:themeColor="text1"/>
        </w:rPr>
        <w:t> an abstract class can have a constructor. </w:t>
      </w:r>
    </w:p>
    <w:p w:rsidR="00E137AC" w:rsidRPr="006B3BA6" w:rsidRDefault="00E137AC" w:rsidP="00E137AC">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t>10.Why constructors cannot be final in Java?</w:t>
      </w:r>
    </w:p>
    <w:p w:rsidR="00E137AC" w:rsidRPr="006B3BA6" w:rsidRDefault="00E137AC" w:rsidP="00E137AC">
      <w:pPr>
        <w:pStyle w:val="NormalWeb"/>
        <w:shd w:val="clear" w:color="auto" w:fill="FFFFFF"/>
        <w:spacing w:before="0" w:beforeAutospacing="0" w:after="260" w:afterAutospacing="0"/>
        <w:rPr>
          <w:color w:val="000000" w:themeColor="text1"/>
        </w:rPr>
      </w:pPr>
      <w:r w:rsidRPr="006B3BA6">
        <w:rPr>
          <w:color w:val="000000" w:themeColor="text1"/>
        </w:rPr>
        <w:t>When you set a method as final, then” The method cannot be overridden by any class”, but </w:t>
      </w:r>
      <w:r w:rsidRPr="006B3BA6">
        <w:rPr>
          <w:rStyle w:val="Strong"/>
          <w:color w:val="000000" w:themeColor="text1"/>
        </w:rPr>
        <w:t>Constructor</w:t>
      </w:r>
      <w:r w:rsidRPr="006B3BA6">
        <w:rPr>
          <w:color w:val="000000" w:themeColor="text1"/>
        </w:rPr>
        <w:t> by JLS ( </w:t>
      </w:r>
      <w:hyperlink r:id="rId9" w:anchor="jls-8.8.3" w:history="1">
        <w:r w:rsidRPr="006B3BA6">
          <w:rPr>
            <w:rStyle w:val="Hyperlink"/>
            <w:b/>
            <w:bCs/>
            <w:color w:val="000000" w:themeColor="text1"/>
          </w:rPr>
          <w:t>Java Language Specification</w:t>
        </w:r>
      </w:hyperlink>
      <w:r w:rsidRPr="006B3BA6">
        <w:rPr>
          <w:color w:val="000000" w:themeColor="text1"/>
        </w:rPr>
        <w:t> ) definition can’t be overridden. A constructor is not inherited, so there is no need for declaring it as </w:t>
      </w:r>
      <w:r w:rsidRPr="006B3BA6">
        <w:rPr>
          <w:rStyle w:val="Strong"/>
          <w:color w:val="000000" w:themeColor="text1"/>
        </w:rPr>
        <w:t>final</w:t>
      </w:r>
      <w:r w:rsidRPr="006B3BA6">
        <w:rPr>
          <w:color w:val="000000" w:themeColor="text1"/>
        </w:rPr>
        <w:t>.</w:t>
      </w:r>
    </w:p>
    <w:p w:rsidR="00E137AC" w:rsidRPr="006B3BA6" w:rsidRDefault="00E137AC" w:rsidP="00E137AC">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t>11.Why constructors cannot be abstract in Java?</w:t>
      </w:r>
    </w:p>
    <w:p w:rsidR="00E137AC" w:rsidRPr="006B3BA6" w:rsidRDefault="00E137AC" w:rsidP="00E137AC">
      <w:pPr>
        <w:pStyle w:val="NormalWeb"/>
        <w:shd w:val="clear" w:color="auto" w:fill="FFFFFF"/>
        <w:spacing w:before="0" w:beforeAutospacing="0" w:after="260" w:afterAutospacing="0"/>
        <w:rPr>
          <w:color w:val="000000" w:themeColor="text1"/>
        </w:rPr>
      </w:pPr>
      <w:r w:rsidRPr="006B3BA6">
        <w:rPr>
          <w:color w:val="000000" w:themeColor="text1"/>
        </w:rPr>
        <w:t>When you set a method as abstract, then “The method doesn’t or cannot have body”. A constructor will be automatically called when object is created. It cannot lack a body moreover an abstract constructor could never be implemented.</w:t>
      </w:r>
    </w:p>
    <w:p w:rsidR="00E137AC" w:rsidRPr="006B3BA6" w:rsidRDefault="00E137AC" w:rsidP="00E137AC">
      <w:pPr>
        <w:pStyle w:val="Heading3"/>
        <w:shd w:val="clear" w:color="auto" w:fill="FFFFFF"/>
        <w:spacing w:before="0" w:beforeAutospacing="0" w:after="160" w:afterAutospacing="0"/>
        <w:rPr>
          <w:color w:val="000000" w:themeColor="text1"/>
          <w:sz w:val="24"/>
          <w:szCs w:val="24"/>
        </w:rPr>
      </w:pPr>
      <w:r w:rsidRPr="006B3BA6">
        <w:rPr>
          <w:color w:val="000000" w:themeColor="text1"/>
          <w:sz w:val="24"/>
          <w:szCs w:val="24"/>
        </w:rPr>
        <w:t>12. Why constructors cannot be static in Java?</w:t>
      </w:r>
    </w:p>
    <w:p w:rsidR="00E137AC" w:rsidRPr="006B3BA6" w:rsidRDefault="00E137AC" w:rsidP="00E137AC">
      <w:pPr>
        <w:pStyle w:val="NormalWeb"/>
        <w:shd w:val="clear" w:color="auto" w:fill="FFFFFF"/>
        <w:spacing w:before="0" w:beforeAutospacing="0" w:after="260" w:afterAutospacing="0"/>
        <w:rPr>
          <w:color w:val="000000" w:themeColor="text1"/>
        </w:rPr>
      </w:pPr>
      <w:r w:rsidRPr="006B3BA6">
        <w:rPr>
          <w:color w:val="000000" w:themeColor="text1"/>
        </w:rPr>
        <w:t>When you set a method as static, it means “The Method belong to class and not to any particular object” but a constructor is always invoked with respect to an object, so it makes no sense for a constructor to be </w:t>
      </w:r>
      <w:r w:rsidRPr="006B3BA6">
        <w:rPr>
          <w:rStyle w:val="Strong"/>
          <w:color w:val="000000" w:themeColor="text1"/>
        </w:rPr>
        <w:t>static</w:t>
      </w:r>
      <w:r w:rsidRPr="006B3BA6">
        <w:rPr>
          <w:color w:val="000000" w:themeColor="text1"/>
        </w:rPr>
        <w:t>.</w:t>
      </w:r>
    </w:p>
    <w:p w:rsidR="00E137AC" w:rsidRDefault="00E137AC" w:rsidP="00FE50FE">
      <w:pPr>
        <w:pStyle w:val="NormalWeb"/>
        <w:shd w:val="clear" w:color="auto" w:fill="FFFFFF"/>
        <w:spacing w:before="0" w:beforeAutospacing="0" w:after="260" w:afterAutospacing="0"/>
        <w:rPr>
          <w:color w:val="FF0000"/>
        </w:rPr>
      </w:pPr>
    </w:p>
    <w:p w:rsidR="00D6286F" w:rsidRDefault="00D6286F" w:rsidP="00FE50FE">
      <w:pPr>
        <w:pStyle w:val="NormalWeb"/>
        <w:shd w:val="clear" w:color="auto" w:fill="FFFFFF"/>
        <w:spacing w:before="0" w:beforeAutospacing="0" w:after="260" w:afterAutospacing="0"/>
        <w:rPr>
          <w:color w:val="FF0000"/>
        </w:rPr>
      </w:pPr>
    </w:p>
    <w:p w:rsidR="00D6286F" w:rsidRDefault="00D6286F" w:rsidP="00FE50FE">
      <w:pPr>
        <w:pStyle w:val="NormalWeb"/>
        <w:shd w:val="clear" w:color="auto" w:fill="FFFFFF"/>
        <w:spacing w:before="0" w:beforeAutospacing="0" w:after="260" w:afterAutospacing="0"/>
        <w:rPr>
          <w:color w:val="FF0000"/>
        </w:rPr>
      </w:pPr>
    </w:p>
    <w:p w:rsidR="00D6286F" w:rsidRPr="003F600C" w:rsidRDefault="00D6286F" w:rsidP="00FE50FE">
      <w:pPr>
        <w:pStyle w:val="NormalWeb"/>
        <w:shd w:val="clear" w:color="auto" w:fill="FFFFFF"/>
        <w:spacing w:before="0" w:beforeAutospacing="0" w:after="260" w:afterAutospacing="0"/>
        <w:rPr>
          <w:color w:val="FF0000"/>
        </w:rPr>
      </w:pPr>
    </w:p>
    <w:p w:rsidR="0033227A" w:rsidRPr="003F600C" w:rsidRDefault="00E137AC" w:rsidP="0033227A">
      <w:pPr>
        <w:pStyle w:val="NormalWeb"/>
        <w:shd w:val="clear" w:color="auto" w:fill="FFFFFF"/>
        <w:spacing w:before="0" w:beforeAutospacing="0" w:after="260" w:afterAutospacing="0"/>
        <w:rPr>
          <w:b/>
          <w:color w:val="FF0000"/>
        </w:rPr>
      </w:pPr>
      <w:r w:rsidRPr="003F600C">
        <w:rPr>
          <w:b/>
          <w:color w:val="FF0000"/>
        </w:rPr>
        <w:t>TOPIC:INHERITANCE IN JAVA</w:t>
      </w:r>
    </w:p>
    <w:p w:rsidR="0033227A" w:rsidRPr="006B3BA6" w:rsidRDefault="0033227A" w:rsidP="0033227A">
      <w:pPr>
        <w:pStyle w:val="NormalWeb"/>
        <w:shd w:val="clear" w:color="auto" w:fill="FFFFFF"/>
        <w:spacing w:before="0" w:beforeAutospacing="0" w:after="260" w:afterAutospacing="0"/>
        <w:rPr>
          <w:b/>
          <w:color w:val="000000" w:themeColor="text1"/>
        </w:rPr>
      </w:pPr>
      <w:r w:rsidRPr="006B3BA6">
        <w:rPr>
          <w:color w:val="000000" w:themeColor="text1"/>
        </w:rPr>
        <w:lastRenderedPageBreak/>
        <w:t>1. What is Inheritance?</w:t>
      </w:r>
    </w:p>
    <w:p w:rsidR="0033227A" w:rsidRPr="006B3BA6" w:rsidRDefault="0033227A" w:rsidP="0033227A">
      <w:pPr>
        <w:pStyle w:val="NormalWeb"/>
        <w:shd w:val="clear" w:color="auto" w:fill="FFFFFF"/>
        <w:spacing w:before="0" w:beforeAutospacing="0" w:after="150" w:afterAutospacing="0" w:line="200" w:lineRule="atLeast"/>
        <w:ind w:left="300"/>
        <w:rPr>
          <w:color w:val="000000" w:themeColor="text1"/>
        </w:rPr>
      </w:pPr>
      <w:r w:rsidRPr="006B3BA6">
        <w:rPr>
          <w:color w:val="000000" w:themeColor="text1"/>
        </w:rPr>
        <w:t>Inheritance is one important concept of OOPs. In Inheritance, one class can inherit the properties(instance variables) and behavior(methods) of another class. Few important terminologies that we use often are given below</w:t>
      </w:r>
    </w:p>
    <w:p w:rsidR="0033227A" w:rsidRPr="006B3BA6" w:rsidRDefault="0033227A" w:rsidP="0033227A">
      <w:pPr>
        <w:pStyle w:val="NormalWeb"/>
        <w:shd w:val="clear" w:color="auto" w:fill="FFFFFF"/>
        <w:spacing w:before="0" w:beforeAutospacing="0" w:after="0" w:afterAutospacing="0" w:line="200" w:lineRule="atLeast"/>
        <w:ind w:left="300"/>
        <w:rPr>
          <w:rStyle w:val="Strong"/>
          <w:color w:val="000000" w:themeColor="text1"/>
          <w:bdr w:val="none" w:sz="0" w:space="0" w:color="auto" w:frame="1"/>
          <w:shd w:val="clear" w:color="auto" w:fill="F6F6F6"/>
        </w:rPr>
      </w:pPr>
      <w:r w:rsidRPr="006B3BA6">
        <w:rPr>
          <w:rStyle w:val="Strong"/>
          <w:color w:val="000000" w:themeColor="text1"/>
          <w:bdr w:val="none" w:sz="0" w:space="0" w:color="auto" w:frame="1"/>
        </w:rPr>
        <w:t>Super Class: </w:t>
      </w:r>
      <w:r w:rsidRPr="006B3BA6">
        <w:rPr>
          <w:color w:val="000000" w:themeColor="text1"/>
        </w:rPr>
        <w:t>This is the class from which the properties(instance variables) and behavior(methods) are inherited. Also called as base class or parent class</w:t>
      </w:r>
      <w:r w:rsidRPr="006B3BA6">
        <w:rPr>
          <w:color w:val="000000" w:themeColor="text1"/>
        </w:rPr>
        <w:br/>
      </w:r>
      <w:r w:rsidRPr="006B3BA6">
        <w:rPr>
          <w:color w:val="000000" w:themeColor="text1"/>
        </w:rPr>
        <w:br/>
      </w:r>
      <w:r w:rsidRPr="006B3BA6">
        <w:rPr>
          <w:rStyle w:val="Strong"/>
          <w:color w:val="000000" w:themeColor="text1"/>
          <w:bdr w:val="none" w:sz="0" w:space="0" w:color="auto" w:frame="1"/>
        </w:rPr>
        <w:t>Sub Class: </w:t>
      </w:r>
      <w:r w:rsidRPr="006B3BA6">
        <w:rPr>
          <w:color w:val="000000" w:themeColor="text1"/>
        </w:rPr>
        <w:t>This is the class which inherits the properties and behavior from another class. Also called as derived class or child class. The sub class can access all the methods and variables except the private members. It also can have its own instance variables and methods.</w:t>
      </w:r>
      <w:r w:rsidRPr="006B3BA6">
        <w:rPr>
          <w:color w:val="000000" w:themeColor="text1"/>
        </w:rPr>
        <w:br/>
      </w:r>
      <w:r w:rsidRPr="006B3BA6">
        <w:rPr>
          <w:color w:val="000000" w:themeColor="text1"/>
        </w:rPr>
        <w:br/>
      </w:r>
      <w:r w:rsidRPr="006B3BA6">
        <w:rPr>
          <w:rStyle w:val="Strong"/>
          <w:color w:val="000000" w:themeColor="text1"/>
          <w:bdr w:val="none" w:sz="0" w:space="0" w:color="auto" w:frame="1"/>
        </w:rPr>
        <w:t>extends: </w:t>
      </w:r>
      <w:r w:rsidRPr="006B3BA6">
        <w:rPr>
          <w:color w:val="000000" w:themeColor="text1"/>
        </w:rPr>
        <w:t>Use the keyword extends to extend a class. The syntax is as follows</w:t>
      </w:r>
      <w:r w:rsidRPr="006B3BA6">
        <w:rPr>
          <w:color w:val="000000" w:themeColor="text1"/>
        </w:rPr>
        <w:br/>
      </w:r>
      <w:r w:rsidRPr="006B3BA6">
        <w:rPr>
          <w:rStyle w:val="Strong"/>
          <w:color w:val="000000" w:themeColor="text1"/>
          <w:bdr w:val="none" w:sz="0" w:space="0" w:color="auto" w:frame="1"/>
          <w:shd w:val="clear" w:color="auto" w:fill="F6F6F6"/>
        </w:rPr>
        <w:t>class Manager extends Employee</w:t>
      </w:r>
    </w:p>
    <w:p w:rsidR="0033227A" w:rsidRPr="006B3BA6" w:rsidRDefault="0033227A" w:rsidP="0033227A">
      <w:pPr>
        <w:pStyle w:val="Heading5"/>
        <w:keepNext w:val="0"/>
        <w:keepLines w:val="0"/>
        <w:shd w:val="clear" w:color="auto" w:fill="FFFFFF"/>
        <w:spacing w:before="0" w:line="360" w:lineRule="atLeast"/>
        <w:ind w:left="300"/>
        <w:rPr>
          <w:rFonts w:ascii="Times New Roman" w:hAnsi="Times New Roman" w:cs="Times New Roman"/>
          <w:color w:val="000000" w:themeColor="text1"/>
          <w:sz w:val="24"/>
          <w:szCs w:val="24"/>
        </w:rPr>
      </w:pPr>
      <w:r w:rsidRPr="006B3BA6">
        <w:rPr>
          <w:rStyle w:val="Strong"/>
          <w:rFonts w:ascii="Times New Roman" w:hAnsi="Times New Roman" w:cs="Times New Roman"/>
          <w:color w:val="000000" w:themeColor="text1"/>
          <w:sz w:val="24"/>
          <w:szCs w:val="24"/>
          <w:bdr w:val="none" w:sz="0" w:space="0" w:color="auto" w:frame="1"/>
          <w:shd w:val="clear" w:color="auto" w:fill="F6F6F6"/>
        </w:rPr>
        <w:t>2.</w:t>
      </w:r>
      <w:r w:rsidRPr="006B3BA6">
        <w:rPr>
          <w:rFonts w:ascii="Times New Roman" w:hAnsi="Times New Roman" w:cs="Times New Roman"/>
          <w:color w:val="000000" w:themeColor="text1"/>
          <w:sz w:val="24"/>
          <w:szCs w:val="24"/>
        </w:rPr>
        <w:t xml:space="preserve"> Why do we need inheritance ?</w:t>
      </w:r>
    </w:p>
    <w:p w:rsidR="0033227A" w:rsidRPr="006B3BA6" w:rsidRDefault="0033227A" w:rsidP="0033227A">
      <w:pPr>
        <w:pStyle w:val="NormalWeb"/>
        <w:shd w:val="clear" w:color="auto" w:fill="FFFFFF"/>
        <w:spacing w:before="0" w:beforeAutospacing="0" w:after="0" w:afterAutospacing="0" w:line="200" w:lineRule="atLeast"/>
        <w:ind w:left="300"/>
        <w:rPr>
          <w:color w:val="000000" w:themeColor="text1"/>
        </w:rPr>
      </w:pPr>
      <w:r w:rsidRPr="006B3BA6">
        <w:rPr>
          <w:color w:val="000000" w:themeColor="text1"/>
        </w:rPr>
        <w:t>Inheritance supports </w:t>
      </w:r>
      <w:r w:rsidRPr="006B3BA6">
        <w:rPr>
          <w:rStyle w:val="Strong"/>
          <w:color w:val="000000" w:themeColor="text1"/>
          <w:bdr w:val="none" w:sz="0" w:space="0" w:color="auto" w:frame="1"/>
          <w:shd w:val="clear" w:color="auto" w:fill="F6F6F6"/>
        </w:rPr>
        <w:t>code reusability</w:t>
      </w:r>
      <w:r w:rsidRPr="006B3BA6">
        <w:rPr>
          <w:color w:val="000000" w:themeColor="text1"/>
        </w:rPr>
        <w:t>.</w:t>
      </w:r>
      <w:r w:rsidRPr="006B3BA6">
        <w:rPr>
          <w:color w:val="000000" w:themeColor="text1"/>
        </w:rPr>
        <w:br/>
      </w:r>
      <w:r w:rsidRPr="006B3BA6">
        <w:rPr>
          <w:color w:val="000000" w:themeColor="text1"/>
        </w:rPr>
        <w:br/>
        <w:t>Assume we have three classes </w:t>
      </w:r>
      <w:proofErr w:type="spellStart"/>
      <w:r w:rsidRPr="006B3BA6">
        <w:rPr>
          <w:color w:val="000000" w:themeColor="text1"/>
          <w:bdr w:val="none" w:sz="0" w:space="0" w:color="auto" w:frame="1"/>
        </w:rPr>
        <w:t>Vehicle,Car,Bike</w:t>
      </w:r>
      <w:proofErr w:type="spellEnd"/>
      <w:r w:rsidRPr="006B3BA6">
        <w:rPr>
          <w:color w:val="000000" w:themeColor="text1"/>
          <w:bdr w:val="none" w:sz="0" w:space="0" w:color="auto" w:frame="1"/>
        </w:rPr>
        <w:t> </w:t>
      </w:r>
      <w:r w:rsidRPr="006B3BA6">
        <w:rPr>
          <w:color w:val="000000" w:themeColor="text1"/>
        </w:rPr>
        <w:t>with similar properties as</w:t>
      </w:r>
      <w:r w:rsidRPr="006B3BA6">
        <w:rPr>
          <w:color w:val="000000" w:themeColor="text1"/>
          <w:bdr w:val="none" w:sz="0" w:space="0" w:color="auto" w:frame="1"/>
        </w:rPr>
        <w:t> </w:t>
      </w:r>
      <w:proofErr w:type="spellStart"/>
      <w:r w:rsidRPr="006B3BA6">
        <w:rPr>
          <w:color w:val="000000" w:themeColor="text1"/>
          <w:bdr w:val="none" w:sz="0" w:space="0" w:color="auto" w:frame="1"/>
        </w:rPr>
        <w:t>brand,model,price</w:t>
      </w:r>
      <w:proofErr w:type="spellEnd"/>
      <w:r w:rsidRPr="006B3BA6">
        <w:rPr>
          <w:color w:val="000000" w:themeColor="text1"/>
        </w:rPr>
        <w:t> and method as </w:t>
      </w:r>
      <w:r w:rsidRPr="006B3BA6">
        <w:rPr>
          <w:color w:val="000000" w:themeColor="text1"/>
          <w:bdr w:val="none" w:sz="0" w:space="0" w:color="auto" w:frame="1"/>
        </w:rPr>
        <w:t xml:space="preserve">void </w:t>
      </w:r>
      <w:proofErr w:type="spellStart"/>
      <w:r w:rsidRPr="006B3BA6">
        <w:rPr>
          <w:color w:val="000000" w:themeColor="text1"/>
          <w:bdr w:val="none" w:sz="0" w:space="0" w:color="auto" w:frame="1"/>
        </w:rPr>
        <w:t>getMileage</w:t>
      </w:r>
      <w:proofErr w:type="spellEnd"/>
      <w:r w:rsidRPr="006B3BA6">
        <w:rPr>
          <w:color w:val="000000" w:themeColor="text1"/>
          <w:bdr w:val="none" w:sz="0" w:space="0" w:color="auto" w:frame="1"/>
        </w:rPr>
        <w:t>()</w:t>
      </w:r>
      <w:r w:rsidRPr="006B3BA6">
        <w:rPr>
          <w:color w:val="000000" w:themeColor="text1"/>
        </w:rPr>
        <w:t>. Instead of creating the instance variables in both the classes, we can add the variables in just one class which is generic – in this case Vehicle class. Then make the Car and the Bike class inherit the properties and methods of Vehicle class.</w:t>
      </w:r>
      <w:r w:rsidRPr="006B3BA6">
        <w:rPr>
          <w:color w:val="000000" w:themeColor="text1"/>
        </w:rPr>
        <w:br/>
        <w:t>Remember while doing so, there should be an </w:t>
      </w:r>
      <w:r w:rsidRPr="006B3BA6">
        <w:rPr>
          <w:rStyle w:val="Strong"/>
          <w:color w:val="000000" w:themeColor="text1"/>
          <w:bdr w:val="none" w:sz="0" w:space="0" w:color="auto" w:frame="1"/>
          <w:shd w:val="clear" w:color="auto" w:fill="F6F6F6"/>
        </w:rPr>
        <w:t>IS-A</w:t>
      </w:r>
      <w:r w:rsidRPr="006B3BA6">
        <w:rPr>
          <w:color w:val="000000" w:themeColor="text1"/>
        </w:rPr>
        <w:t xml:space="preserve"> relationship between the </w:t>
      </w:r>
      <w:proofErr w:type="spellStart"/>
      <w:r w:rsidRPr="006B3BA6">
        <w:rPr>
          <w:color w:val="000000" w:themeColor="text1"/>
        </w:rPr>
        <w:t>classes.That</w:t>
      </w:r>
      <w:proofErr w:type="spellEnd"/>
      <w:r w:rsidRPr="006B3BA6">
        <w:rPr>
          <w:color w:val="000000" w:themeColor="text1"/>
        </w:rPr>
        <w:t xml:space="preserve"> is </w:t>
      </w:r>
      <w:r w:rsidRPr="006B3BA6">
        <w:rPr>
          <w:color w:val="000000" w:themeColor="text1"/>
          <w:bdr w:val="none" w:sz="0" w:space="0" w:color="auto" w:frame="1"/>
        </w:rPr>
        <w:t>Car </w:t>
      </w:r>
      <w:r w:rsidRPr="006B3BA6">
        <w:rPr>
          <w:color w:val="000000" w:themeColor="text1"/>
        </w:rPr>
        <w:t>is a </w:t>
      </w:r>
      <w:r w:rsidRPr="006B3BA6">
        <w:rPr>
          <w:color w:val="000000" w:themeColor="text1"/>
          <w:bdr w:val="none" w:sz="0" w:space="0" w:color="auto" w:frame="1"/>
        </w:rPr>
        <w:t>Vehicle</w:t>
      </w:r>
      <w:r w:rsidRPr="006B3BA6">
        <w:rPr>
          <w:color w:val="000000" w:themeColor="text1"/>
        </w:rPr>
        <w:t>, </w:t>
      </w:r>
      <w:r w:rsidRPr="006B3BA6">
        <w:rPr>
          <w:color w:val="000000" w:themeColor="text1"/>
          <w:bdr w:val="none" w:sz="0" w:space="0" w:color="auto" w:frame="1"/>
        </w:rPr>
        <w:t>Bike</w:t>
      </w:r>
      <w:r w:rsidRPr="006B3BA6">
        <w:rPr>
          <w:color w:val="000000" w:themeColor="text1"/>
        </w:rPr>
        <w:t> is a </w:t>
      </w:r>
      <w:r w:rsidRPr="006B3BA6">
        <w:rPr>
          <w:color w:val="000000" w:themeColor="text1"/>
          <w:bdr w:val="none" w:sz="0" w:space="0" w:color="auto" w:frame="1"/>
        </w:rPr>
        <w:t>Vehicle</w:t>
      </w:r>
      <w:r w:rsidRPr="006B3BA6">
        <w:rPr>
          <w:color w:val="000000" w:themeColor="text1"/>
        </w:rPr>
        <w:t>.</w:t>
      </w:r>
      <w:r w:rsidRPr="006B3BA6">
        <w:rPr>
          <w:color w:val="000000" w:themeColor="text1"/>
        </w:rPr>
        <w:br/>
      </w:r>
      <w:r w:rsidRPr="006B3BA6">
        <w:rPr>
          <w:color w:val="000000" w:themeColor="text1"/>
        </w:rPr>
        <w:br/>
        <w:t>Let me talk about a </w:t>
      </w:r>
      <w:r w:rsidRPr="006B3BA6">
        <w:rPr>
          <w:rStyle w:val="Emphasis"/>
          <w:color w:val="000000" w:themeColor="text1"/>
          <w:bdr w:val="none" w:sz="0" w:space="0" w:color="auto" w:frame="1"/>
        </w:rPr>
        <w:t>wrong scenario</w:t>
      </w:r>
      <w:r w:rsidRPr="006B3BA6">
        <w:rPr>
          <w:color w:val="000000" w:themeColor="text1"/>
        </w:rPr>
        <w:t>. Assume we have two classes as </w:t>
      </w:r>
      <w:r w:rsidRPr="006B3BA6">
        <w:rPr>
          <w:color w:val="000000" w:themeColor="text1"/>
          <w:bdr w:val="none" w:sz="0" w:space="0" w:color="auto" w:frame="1"/>
        </w:rPr>
        <w:t>Employee</w:t>
      </w:r>
      <w:r w:rsidRPr="006B3BA6">
        <w:rPr>
          <w:color w:val="000000" w:themeColor="text1"/>
        </w:rPr>
        <w:t> and </w:t>
      </w:r>
      <w:r w:rsidRPr="006B3BA6">
        <w:rPr>
          <w:color w:val="000000" w:themeColor="text1"/>
          <w:bdr w:val="none" w:sz="0" w:space="0" w:color="auto" w:frame="1"/>
        </w:rPr>
        <w:t>Student</w:t>
      </w:r>
      <w:r w:rsidRPr="006B3BA6">
        <w:rPr>
          <w:color w:val="000000" w:themeColor="text1"/>
        </w:rPr>
        <w:t> with similar properties as</w:t>
      </w:r>
      <w:r w:rsidRPr="006B3BA6">
        <w:rPr>
          <w:color w:val="000000" w:themeColor="text1"/>
          <w:bdr w:val="none" w:sz="0" w:space="0" w:color="auto" w:frame="1"/>
        </w:rPr>
        <w:t> </w:t>
      </w:r>
      <w:proofErr w:type="spellStart"/>
      <w:r w:rsidRPr="006B3BA6">
        <w:rPr>
          <w:color w:val="000000" w:themeColor="text1"/>
          <w:bdr w:val="none" w:sz="0" w:space="0" w:color="auto" w:frame="1"/>
        </w:rPr>
        <w:t>name,age,mobileno</w:t>
      </w:r>
      <w:proofErr w:type="spellEnd"/>
      <w:r w:rsidRPr="006B3BA6">
        <w:rPr>
          <w:color w:val="000000" w:themeColor="text1"/>
          <w:bdr w:val="none" w:sz="0" w:space="0" w:color="auto" w:frame="1"/>
        </w:rPr>
        <w:t>, city</w:t>
      </w:r>
      <w:r w:rsidRPr="006B3BA6">
        <w:rPr>
          <w:color w:val="000000" w:themeColor="text1"/>
        </w:rPr>
        <w:t> and method as </w:t>
      </w:r>
      <w:r w:rsidRPr="006B3BA6">
        <w:rPr>
          <w:color w:val="000000" w:themeColor="text1"/>
          <w:bdr w:val="none" w:sz="0" w:space="0" w:color="auto" w:frame="1"/>
        </w:rPr>
        <w:t xml:space="preserve">void </w:t>
      </w:r>
      <w:proofErr w:type="spellStart"/>
      <w:r w:rsidRPr="006B3BA6">
        <w:rPr>
          <w:color w:val="000000" w:themeColor="text1"/>
          <w:bdr w:val="none" w:sz="0" w:space="0" w:color="auto" w:frame="1"/>
        </w:rPr>
        <w:t>printDetails</w:t>
      </w:r>
      <w:proofErr w:type="spellEnd"/>
      <w:r w:rsidRPr="006B3BA6">
        <w:rPr>
          <w:color w:val="000000" w:themeColor="text1"/>
          <w:bdr w:val="none" w:sz="0" w:space="0" w:color="auto" w:frame="1"/>
        </w:rPr>
        <w:t>()</w:t>
      </w:r>
      <w:r w:rsidRPr="006B3BA6">
        <w:rPr>
          <w:color w:val="000000" w:themeColor="text1"/>
        </w:rPr>
        <w:t>. Is it right to apply inheritance here?. Try applying</w:t>
      </w:r>
      <w:r w:rsidRPr="006B3BA6">
        <w:rPr>
          <w:rStyle w:val="Strong"/>
          <w:color w:val="000000" w:themeColor="text1"/>
          <w:bdr w:val="none" w:sz="0" w:space="0" w:color="auto" w:frame="1"/>
        </w:rPr>
        <w:t> IS-A</w:t>
      </w:r>
      <w:r w:rsidRPr="006B3BA6">
        <w:rPr>
          <w:color w:val="000000" w:themeColor="text1"/>
        </w:rPr>
        <w:t> rule. Student is an Employee or Employee is a Student. Oh, that sounds weird. So don’t apply inheritance</w:t>
      </w:r>
      <w:r w:rsidRPr="006B3BA6">
        <w:rPr>
          <w:color w:val="000000" w:themeColor="text1"/>
        </w:rPr>
        <w:br/>
      </w:r>
      <w:r w:rsidRPr="006B3BA6">
        <w:rPr>
          <w:color w:val="000000" w:themeColor="text1"/>
        </w:rPr>
        <w:br/>
        <w:t>Remember the rule – Inheritance means </w:t>
      </w:r>
      <w:r w:rsidRPr="006B3BA6">
        <w:rPr>
          <w:rStyle w:val="Strong"/>
          <w:color w:val="000000" w:themeColor="text1"/>
          <w:bdr w:val="none" w:sz="0" w:space="0" w:color="auto" w:frame="1"/>
          <w:shd w:val="clear" w:color="auto" w:fill="F6F6F6"/>
        </w:rPr>
        <w:t>IS-A</w:t>
      </w:r>
      <w:r w:rsidRPr="006B3BA6">
        <w:rPr>
          <w:color w:val="000000" w:themeColor="text1"/>
        </w:rPr>
        <w:t> relationship and is used for </w:t>
      </w:r>
      <w:r w:rsidRPr="006B3BA6">
        <w:rPr>
          <w:rStyle w:val="Strong"/>
          <w:color w:val="000000" w:themeColor="text1"/>
          <w:bdr w:val="none" w:sz="0" w:space="0" w:color="auto" w:frame="1"/>
          <w:shd w:val="clear" w:color="auto" w:fill="F6F6F6"/>
        </w:rPr>
        <w:t>code reusability</w:t>
      </w:r>
    </w:p>
    <w:p w:rsidR="0033227A" w:rsidRPr="006B3BA6" w:rsidRDefault="0033227A" w:rsidP="0033227A">
      <w:pPr>
        <w:pStyle w:val="NormalWeb"/>
        <w:shd w:val="clear" w:color="auto" w:fill="FFFFFF"/>
        <w:spacing w:before="0" w:beforeAutospacing="0" w:after="0" w:afterAutospacing="0" w:line="200" w:lineRule="atLeast"/>
        <w:ind w:left="300"/>
        <w:rPr>
          <w:color w:val="000000" w:themeColor="text1"/>
        </w:rPr>
      </w:pPr>
    </w:p>
    <w:p w:rsidR="0033227A" w:rsidRPr="006B3BA6" w:rsidRDefault="0033227A" w:rsidP="0033227A">
      <w:pPr>
        <w:pStyle w:val="Heading5"/>
        <w:keepNext w:val="0"/>
        <w:keepLines w:val="0"/>
        <w:shd w:val="clear" w:color="auto" w:fill="FFFFFF"/>
        <w:spacing w:before="0" w:line="360" w:lineRule="atLeast"/>
        <w:ind w:left="300"/>
        <w:rPr>
          <w:rFonts w:ascii="Times New Roman" w:eastAsia="Times New Roman" w:hAnsi="Times New Roman" w:cs="Times New Roman"/>
          <w:color w:val="000000" w:themeColor="text1"/>
          <w:sz w:val="24"/>
          <w:szCs w:val="24"/>
        </w:rPr>
      </w:pPr>
    </w:p>
    <w:p w:rsidR="0033227A" w:rsidRPr="006B3BA6" w:rsidRDefault="0033227A" w:rsidP="0033227A">
      <w:pPr>
        <w:pStyle w:val="Heading5"/>
        <w:keepNext w:val="0"/>
        <w:keepLines w:val="0"/>
        <w:shd w:val="clear" w:color="auto" w:fill="FFFFFF"/>
        <w:spacing w:before="0" w:line="360" w:lineRule="atLeast"/>
        <w:ind w:left="30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 What type of inheritance does java support?</w:t>
      </w:r>
    </w:p>
    <w:p w:rsidR="0033227A" w:rsidRPr="006B3BA6" w:rsidRDefault="0033227A" w:rsidP="0033227A">
      <w:pPr>
        <w:pStyle w:val="NormalWeb"/>
        <w:shd w:val="clear" w:color="auto" w:fill="FFFFFF"/>
        <w:spacing w:before="0" w:beforeAutospacing="0" w:after="0" w:afterAutospacing="0" w:line="200" w:lineRule="atLeast"/>
        <w:ind w:left="300"/>
        <w:rPr>
          <w:color w:val="000000" w:themeColor="text1"/>
        </w:rPr>
      </w:pPr>
      <w:r w:rsidRPr="006B3BA6">
        <w:rPr>
          <w:color w:val="000000" w:themeColor="text1"/>
        </w:rPr>
        <w:t>Java supports simple, multilevel and hierarchical inheritance.</w:t>
      </w:r>
      <w:r w:rsidRPr="006B3BA6">
        <w:rPr>
          <w:color w:val="000000" w:themeColor="text1"/>
        </w:rPr>
        <w:br/>
      </w:r>
      <w:r w:rsidRPr="006B3BA6">
        <w:rPr>
          <w:color w:val="000000" w:themeColor="text1"/>
        </w:rPr>
        <w:br/>
      </w:r>
      <w:r w:rsidRPr="006B3BA6">
        <w:rPr>
          <w:noProof/>
          <w:color w:val="000000" w:themeColor="text1"/>
        </w:rPr>
        <w:lastRenderedPageBreak/>
        <w:drawing>
          <wp:inline distT="0" distB="0" distL="0" distR="0">
            <wp:extent cx="5873750" cy="2705100"/>
            <wp:effectExtent l="19050" t="0" r="0" b="0"/>
            <wp:docPr id="10" name="Picture 10"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inheritance"/>
                    <pic:cNvPicPr>
                      <a:picLocks noChangeAspect="1" noChangeArrowheads="1"/>
                    </pic:cNvPicPr>
                  </pic:nvPicPr>
                  <pic:blipFill>
                    <a:blip r:embed="rId10"/>
                    <a:srcRect/>
                    <a:stretch>
                      <a:fillRect/>
                    </a:stretch>
                  </pic:blipFill>
                  <pic:spPr bwMode="auto">
                    <a:xfrm>
                      <a:off x="0" y="0"/>
                      <a:ext cx="5873750" cy="2705100"/>
                    </a:xfrm>
                    <a:prstGeom prst="rect">
                      <a:avLst/>
                    </a:prstGeom>
                    <a:noFill/>
                    <a:ln w="9525">
                      <a:noFill/>
                      <a:miter lim="800000"/>
                      <a:headEnd/>
                      <a:tailEnd/>
                    </a:ln>
                  </pic:spPr>
                </pic:pic>
              </a:graphicData>
            </a:graphic>
          </wp:inline>
        </w:drawing>
      </w:r>
      <w:r w:rsidRPr="006B3BA6">
        <w:rPr>
          <w:color w:val="000000" w:themeColor="text1"/>
        </w:rPr>
        <w:br/>
      </w:r>
      <w:r w:rsidRPr="006B3BA6">
        <w:rPr>
          <w:color w:val="000000" w:themeColor="text1"/>
        </w:rPr>
        <w:br/>
      </w:r>
      <w:r w:rsidRPr="006B3BA6">
        <w:rPr>
          <w:color w:val="000000" w:themeColor="text1"/>
        </w:rPr>
        <w:br/>
      </w:r>
      <w:r w:rsidRPr="006B3BA6">
        <w:rPr>
          <w:rStyle w:val="Strong"/>
          <w:color w:val="000000" w:themeColor="text1"/>
          <w:bdr w:val="none" w:sz="0" w:space="0" w:color="auto" w:frame="1"/>
        </w:rPr>
        <w:t>Simple: </w:t>
      </w:r>
      <w:r w:rsidRPr="006B3BA6">
        <w:rPr>
          <w:color w:val="000000" w:themeColor="text1"/>
        </w:rPr>
        <w:t>This is one level of inheritance. One class inherits from another class. In this case, class </w:t>
      </w:r>
      <w:r w:rsidRPr="006B3BA6">
        <w:rPr>
          <w:color w:val="000000" w:themeColor="text1"/>
          <w:bdr w:val="none" w:sz="0" w:space="0" w:color="auto" w:frame="1"/>
        </w:rPr>
        <w:t>Car </w:t>
      </w:r>
      <w:r w:rsidRPr="006B3BA6">
        <w:rPr>
          <w:color w:val="000000" w:themeColor="text1"/>
        </w:rPr>
        <w:t>inherits from class </w:t>
      </w:r>
      <w:r w:rsidRPr="006B3BA6">
        <w:rPr>
          <w:color w:val="000000" w:themeColor="text1"/>
          <w:bdr w:val="none" w:sz="0" w:space="0" w:color="auto" w:frame="1"/>
        </w:rPr>
        <w:t>Vehicle</w:t>
      </w:r>
      <w:r w:rsidRPr="006B3BA6">
        <w:rPr>
          <w:color w:val="000000" w:themeColor="text1"/>
        </w:rPr>
        <w:t> – </w:t>
      </w:r>
      <w:r w:rsidRPr="006B3BA6">
        <w:rPr>
          <w:rStyle w:val="Strong"/>
          <w:color w:val="000000" w:themeColor="text1"/>
          <w:bdr w:val="none" w:sz="0" w:space="0" w:color="auto" w:frame="1"/>
        </w:rPr>
        <w:t>class Car extends Vehicle</w:t>
      </w:r>
      <w:r w:rsidRPr="006B3BA6">
        <w:rPr>
          <w:color w:val="000000" w:themeColor="text1"/>
        </w:rPr>
        <w:br/>
      </w:r>
      <w:r w:rsidRPr="006B3BA6">
        <w:rPr>
          <w:color w:val="000000" w:themeColor="text1"/>
        </w:rPr>
        <w:br/>
      </w:r>
      <w:r w:rsidRPr="006B3BA6">
        <w:rPr>
          <w:rStyle w:val="Strong"/>
          <w:color w:val="000000" w:themeColor="text1"/>
          <w:bdr w:val="none" w:sz="0" w:space="0" w:color="auto" w:frame="1"/>
        </w:rPr>
        <w:t>Multilevel: </w:t>
      </w:r>
      <w:r w:rsidRPr="006B3BA6">
        <w:rPr>
          <w:color w:val="000000" w:themeColor="text1"/>
        </w:rPr>
        <w:t>This type of inheritance goes down for multiple levels –</w:t>
      </w:r>
      <w:r w:rsidRPr="006B3BA6">
        <w:rPr>
          <w:color w:val="000000" w:themeColor="text1"/>
        </w:rPr>
        <w:br/>
        <w:t>class </w:t>
      </w:r>
      <w:r w:rsidRPr="006B3BA6">
        <w:rPr>
          <w:color w:val="000000" w:themeColor="text1"/>
          <w:bdr w:val="none" w:sz="0" w:space="0" w:color="auto" w:frame="1"/>
        </w:rPr>
        <w:t>Car</w:t>
      </w:r>
      <w:r w:rsidRPr="006B3BA6">
        <w:rPr>
          <w:color w:val="000000" w:themeColor="text1"/>
        </w:rPr>
        <w:t> inherits from </w:t>
      </w:r>
      <w:proofErr w:type="spellStart"/>
      <w:r w:rsidRPr="006B3BA6">
        <w:rPr>
          <w:color w:val="000000" w:themeColor="text1"/>
          <w:bdr w:val="none" w:sz="0" w:space="0" w:color="auto" w:frame="1"/>
        </w:rPr>
        <w:t>FourWheeler</w:t>
      </w:r>
      <w:proofErr w:type="spellEnd"/>
      <w:r w:rsidRPr="006B3BA6">
        <w:rPr>
          <w:color w:val="000000" w:themeColor="text1"/>
        </w:rPr>
        <w:t>, class </w:t>
      </w:r>
      <w:proofErr w:type="spellStart"/>
      <w:r w:rsidRPr="006B3BA6">
        <w:rPr>
          <w:color w:val="000000" w:themeColor="text1"/>
          <w:bdr w:val="none" w:sz="0" w:space="0" w:color="auto" w:frame="1"/>
        </w:rPr>
        <w:t>FourWheeler</w:t>
      </w:r>
      <w:proofErr w:type="spellEnd"/>
      <w:r w:rsidRPr="006B3BA6">
        <w:rPr>
          <w:color w:val="000000" w:themeColor="text1"/>
        </w:rPr>
        <w:t> inherits from class </w:t>
      </w:r>
      <w:r w:rsidRPr="006B3BA6">
        <w:rPr>
          <w:color w:val="000000" w:themeColor="text1"/>
          <w:bdr w:val="none" w:sz="0" w:space="0" w:color="auto" w:frame="1"/>
        </w:rPr>
        <w:t>Vehicle</w:t>
      </w:r>
      <w:r w:rsidRPr="006B3BA6">
        <w:rPr>
          <w:color w:val="000000" w:themeColor="text1"/>
        </w:rPr>
        <w:br/>
        <w:t>class </w:t>
      </w:r>
      <w:r w:rsidRPr="006B3BA6">
        <w:rPr>
          <w:color w:val="000000" w:themeColor="text1"/>
          <w:bdr w:val="none" w:sz="0" w:space="0" w:color="auto" w:frame="1"/>
        </w:rPr>
        <w:t>Vehicle</w:t>
      </w:r>
      <w:r w:rsidRPr="006B3BA6">
        <w:rPr>
          <w:color w:val="000000" w:themeColor="text1"/>
        </w:rPr>
        <w:t> is the sub class of </w:t>
      </w:r>
      <w:r w:rsidRPr="006B3BA6">
        <w:rPr>
          <w:color w:val="000000" w:themeColor="text1"/>
          <w:bdr w:val="none" w:sz="0" w:space="0" w:color="auto" w:frame="1"/>
        </w:rPr>
        <w:t>Object</w:t>
      </w:r>
      <w:r w:rsidRPr="006B3BA6">
        <w:rPr>
          <w:color w:val="000000" w:themeColor="text1"/>
        </w:rPr>
        <w:t> class. So, automatically class Car can access the properties of Vehicle class.</w:t>
      </w:r>
      <w:r w:rsidRPr="006B3BA6">
        <w:rPr>
          <w:color w:val="000000" w:themeColor="text1"/>
        </w:rPr>
        <w:br/>
      </w:r>
      <w:r w:rsidRPr="006B3BA6">
        <w:rPr>
          <w:color w:val="000000" w:themeColor="text1"/>
        </w:rPr>
        <w:br/>
      </w:r>
      <w:r w:rsidRPr="006B3BA6">
        <w:rPr>
          <w:rStyle w:val="Strong"/>
          <w:color w:val="000000" w:themeColor="text1"/>
          <w:bdr w:val="none" w:sz="0" w:space="0" w:color="auto" w:frame="1"/>
        </w:rPr>
        <w:t>Hierarchical: </w:t>
      </w:r>
      <w:r w:rsidRPr="006B3BA6">
        <w:rPr>
          <w:color w:val="000000" w:themeColor="text1"/>
        </w:rPr>
        <w:t>Multiple classes can inherit from a single class or A class can have multiple subclasses. In this case, </w:t>
      </w:r>
      <w:proofErr w:type="spellStart"/>
      <w:r w:rsidRPr="006B3BA6">
        <w:rPr>
          <w:color w:val="000000" w:themeColor="text1"/>
          <w:bdr w:val="none" w:sz="0" w:space="0" w:color="auto" w:frame="1"/>
        </w:rPr>
        <w:t>Bike,Car,Truck</w:t>
      </w:r>
      <w:proofErr w:type="spellEnd"/>
      <w:r w:rsidRPr="006B3BA6">
        <w:rPr>
          <w:color w:val="000000" w:themeColor="text1"/>
        </w:rPr>
        <w:t> are sub classes of Vehicle.</w:t>
      </w:r>
    </w:p>
    <w:p w:rsidR="0033227A" w:rsidRPr="006B3BA6" w:rsidRDefault="0033227A" w:rsidP="0033227A">
      <w:pPr>
        <w:pStyle w:val="NormalWeb"/>
        <w:shd w:val="clear" w:color="auto" w:fill="FFFFFF"/>
        <w:spacing w:before="0" w:beforeAutospacing="0" w:after="0" w:afterAutospacing="0" w:line="200" w:lineRule="atLeast"/>
        <w:ind w:left="300"/>
        <w:rPr>
          <w:color w:val="000000" w:themeColor="text1"/>
        </w:rPr>
      </w:pPr>
    </w:p>
    <w:p w:rsidR="0033227A" w:rsidRPr="006B3BA6" w:rsidRDefault="0033227A" w:rsidP="0033227A">
      <w:pPr>
        <w:pStyle w:val="Heading5"/>
        <w:keepNext w:val="0"/>
        <w:keepLines w:val="0"/>
        <w:shd w:val="clear" w:color="auto" w:fill="FFFFFF"/>
        <w:spacing w:before="0" w:line="360" w:lineRule="atLeast"/>
        <w:ind w:left="300"/>
        <w:rPr>
          <w:rFonts w:ascii="Times New Roman" w:eastAsia="Times New Roman" w:hAnsi="Times New Roman" w:cs="Times New Roman"/>
          <w:color w:val="000000" w:themeColor="text1"/>
          <w:sz w:val="24"/>
          <w:szCs w:val="24"/>
        </w:rPr>
      </w:pPr>
    </w:p>
    <w:p w:rsidR="0033227A" w:rsidRPr="006B3BA6" w:rsidRDefault="0033227A" w:rsidP="0033227A">
      <w:pPr>
        <w:pStyle w:val="Heading5"/>
        <w:keepNext w:val="0"/>
        <w:keepLines w:val="0"/>
        <w:shd w:val="clear" w:color="auto" w:fill="FFFFFF"/>
        <w:spacing w:before="0" w:line="360" w:lineRule="atLeast"/>
        <w:ind w:left="30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4. What is the super class for all the classes?</w:t>
      </w:r>
    </w:p>
    <w:p w:rsidR="0033227A" w:rsidRPr="006B3BA6" w:rsidRDefault="0033227A" w:rsidP="0033227A">
      <w:pPr>
        <w:pStyle w:val="NormalWeb"/>
        <w:shd w:val="clear" w:color="auto" w:fill="FFFFFF"/>
        <w:spacing w:before="0" w:beforeAutospacing="0" w:after="0" w:afterAutospacing="0" w:line="200" w:lineRule="atLeast"/>
        <w:ind w:left="300"/>
        <w:rPr>
          <w:color w:val="000000" w:themeColor="text1"/>
        </w:rPr>
      </w:pPr>
      <w:r w:rsidRPr="006B3BA6">
        <w:rPr>
          <w:rStyle w:val="Strong"/>
          <w:color w:val="000000" w:themeColor="text1"/>
          <w:bdr w:val="none" w:sz="0" w:space="0" w:color="auto" w:frame="1"/>
          <w:shd w:val="clear" w:color="auto" w:fill="F6F6F6"/>
        </w:rPr>
        <w:t>Object</w:t>
      </w:r>
      <w:r w:rsidRPr="006B3BA6">
        <w:rPr>
          <w:color w:val="000000" w:themeColor="text1"/>
        </w:rPr>
        <w:t> class from </w:t>
      </w:r>
      <w:proofErr w:type="spellStart"/>
      <w:r w:rsidRPr="006B3BA6">
        <w:rPr>
          <w:rStyle w:val="Strong"/>
          <w:color w:val="000000" w:themeColor="text1"/>
          <w:bdr w:val="none" w:sz="0" w:space="0" w:color="auto" w:frame="1"/>
          <w:shd w:val="clear" w:color="auto" w:fill="F6F6F6"/>
        </w:rPr>
        <w:t>java.lang</w:t>
      </w:r>
      <w:proofErr w:type="spellEnd"/>
      <w:r w:rsidRPr="006B3BA6">
        <w:rPr>
          <w:rStyle w:val="Strong"/>
          <w:color w:val="000000" w:themeColor="text1"/>
          <w:bdr w:val="none" w:sz="0" w:space="0" w:color="auto" w:frame="1"/>
          <w:shd w:val="clear" w:color="auto" w:fill="F6F6F6"/>
        </w:rPr>
        <w:t xml:space="preserve"> package</w:t>
      </w:r>
      <w:r w:rsidRPr="006B3BA6">
        <w:rPr>
          <w:color w:val="000000" w:themeColor="text1"/>
        </w:rPr>
        <w:t> is the super class for all the classes.</w:t>
      </w:r>
    </w:p>
    <w:p w:rsidR="0033227A" w:rsidRPr="006B3BA6" w:rsidRDefault="0033227A" w:rsidP="0033227A">
      <w:pPr>
        <w:pStyle w:val="Heading5"/>
        <w:keepNext w:val="0"/>
        <w:keepLines w:val="0"/>
        <w:shd w:val="clear" w:color="auto" w:fill="FFFFFF"/>
        <w:spacing w:before="0" w:line="360" w:lineRule="atLeast"/>
        <w:ind w:left="376"/>
        <w:rPr>
          <w:rFonts w:ascii="Times New Roman" w:eastAsia="Times New Roman" w:hAnsi="Times New Roman" w:cs="Times New Roman"/>
          <w:color w:val="000000" w:themeColor="text1"/>
          <w:sz w:val="24"/>
          <w:szCs w:val="24"/>
        </w:rPr>
      </w:pPr>
    </w:p>
    <w:p w:rsidR="0033227A" w:rsidRPr="006B3BA6" w:rsidRDefault="0033227A" w:rsidP="0033227A">
      <w:pPr>
        <w:pStyle w:val="Heading5"/>
        <w:keepNext w:val="0"/>
        <w:keepLines w:val="0"/>
        <w:shd w:val="clear" w:color="auto" w:fill="FFFFFF"/>
        <w:spacing w:before="0" w:line="360" w:lineRule="atLeast"/>
        <w:ind w:left="376"/>
        <w:rPr>
          <w:rFonts w:ascii="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5.</w:t>
      </w:r>
      <w:r w:rsidRPr="006B3BA6">
        <w:rPr>
          <w:rFonts w:ascii="Times New Roman" w:hAnsi="Times New Roman" w:cs="Times New Roman"/>
          <w:color w:val="000000" w:themeColor="text1"/>
          <w:sz w:val="24"/>
          <w:szCs w:val="24"/>
        </w:rPr>
        <w:t>What is the use of super keyword?</w:t>
      </w:r>
    </w:p>
    <w:p w:rsidR="0033227A" w:rsidRPr="006B3BA6" w:rsidRDefault="0033227A" w:rsidP="0033227A">
      <w:pPr>
        <w:pStyle w:val="NormalWeb"/>
        <w:shd w:val="clear" w:color="auto" w:fill="FFFFFF"/>
        <w:spacing w:before="0" w:beforeAutospacing="0" w:after="0" w:afterAutospacing="0" w:line="250" w:lineRule="atLeast"/>
        <w:ind w:left="376"/>
        <w:rPr>
          <w:color w:val="000000" w:themeColor="text1"/>
        </w:rPr>
      </w:pPr>
      <w:r w:rsidRPr="006B3BA6">
        <w:rPr>
          <w:rStyle w:val="Strong"/>
          <w:color w:val="000000" w:themeColor="text1"/>
          <w:bdr w:val="none" w:sz="0" w:space="0" w:color="auto" w:frame="1"/>
          <w:shd w:val="clear" w:color="auto" w:fill="F6F6F6"/>
        </w:rPr>
        <w:t>‘super’</w:t>
      </w:r>
      <w:r w:rsidRPr="006B3BA6">
        <w:rPr>
          <w:color w:val="000000" w:themeColor="text1"/>
        </w:rPr>
        <w:t> keyword should be always in the first line of any constructor. If it is not added by you, it will added automatically by the compiler. The purpose of super is to call and initialize the super class instance variables first. Always the super class instance variables are initialized first and then the subclass variables are initialized.</w:t>
      </w:r>
      <w:r w:rsidRPr="006B3BA6">
        <w:rPr>
          <w:color w:val="000000" w:themeColor="text1"/>
        </w:rPr>
        <w:br/>
        <w:t>Remember the parameters within </w:t>
      </w:r>
      <w:r w:rsidRPr="006B3BA6">
        <w:rPr>
          <w:rStyle w:val="Strong"/>
          <w:color w:val="000000" w:themeColor="text1"/>
          <w:bdr w:val="none" w:sz="0" w:space="0" w:color="auto" w:frame="1"/>
          <w:shd w:val="clear" w:color="auto" w:fill="F6F6F6"/>
        </w:rPr>
        <w:t>super()</w:t>
      </w:r>
      <w:r w:rsidRPr="006B3BA6">
        <w:rPr>
          <w:color w:val="000000" w:themeColor="text1"/>
        </w:rPr>
        <w:t xml:space="preserve"> should match </w:t>
      </w:r>
      <w:proofErr w:type="spellStart"/>
      <w:r w:rsidRPr="006B3BA6">
        <w:rPr>
          <w:color w:val="000000" w:themeColor="text1"/>
        </w:rPr>
        <w:t>atleast</w:t>
      </w:r>
      <w:proofErr w:type="spellEnd"/>
      <w:r w:rsidRPr="006B3BA6">
        <w:rPr>
          <w:color w:val="000000" w:themeColor="text1"/>
        </w:rPr>
        <w:t xml:space="preserve"> one constructor of the super class.</w:t>
      </w:r>
    </w:p>
    <w:p w:rsidR="0033227A" w:rsidRPr="006B3BA6" w:rsidRDefault="0033227A" w:rsidP="0033227A">
      <w:pPr>
        <w:pStyle w:val="NormalWeb"/>
        <w:shd w:val="clear" w:color="auto" w:fill="FFFFFF"/>
        <w:spacing w:before="0" w:beforeAutospacing="0" w:after="0" w:afterAutospacing="0" w:line="250" w:lineRule="atLeast"/>
        <w:ind w:left="376"/>
        <w:rPr>
          <w:color w:val="000000" w:themeColor="text1"/>
        </w:rPr>
      </w:pPr>
    </w:p>
    <w:p w:rsidR="0033227A" w:rsidRPr="006B3BA6" w:rsidRDefault="0033227A" w:rsidP="0033227A">
      <w:pPr>
        <w:pStyle w:val="Heading5"/>
        <w:keepNext w:val="0"/>
        <w:keepLines w:val="0"/>
        <w:shd w:val="clear" w:color="auto" w:fill="FFFFFF"/>
        <w:spacing w:before="0" w:line="360" w:lineRule="atLeast"/>
        <w:ind w:left="36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6.Can a class extend more than one class?</w:t>
      </w:r>
    </w:p>
    <w:p w:rsidR="0033227A" w:rsidRPr="006B3BA6" w:rsidRDefault="0033227A" w:rsidP="0033227A">
      <w:pPr>
        <w:pStyle w:val="NormalWeb"/>
        <w:shd w:val="clear" w:color="auto" w:fill="FFFFFF"/>
        <w:spacing w:before="0" w:beforeAutospacing="0" w:after="188" w:afterAutospacing="0" w:line="250" w:lineRule="atLeast"/>
        <w:ind w:left="376"/>
        <w:rPr>
          <w:color w:val="000000" w:themeColor="text1"/>
        </w:rPr>
      </w:pPr>
      <w:r w:rsidRPr="006B3BA6">
        <w:rPr>
          <w:color w:val="000000" w:themeColor="text1"/>
        </w:rPr>
        <w:t>No. Java does not support multiple inheritance. Please refer question-3. However, whatever classes you create will become a sub class of Object class</w:t>
      </w:r>
    </w:p>
    <w:p w:rsidR="0033227A" w:rsidRPr="006B3BA6" w:rsidRDefault="0033227A" w:rsidP="0033227A">
      <w:pPr>
        <w:pStyle w:val="NormalWeb"/>
        <w:shd w:val="clear" w:color="auto" w:fill="FFFFFF"/>
        <w:spacing w:before="0" w:beforeAutospacing="0" w:after="188" w:afterAutospacing="0" w:line="250" w:lineRule="atLeast"/>
        <w:ind w:left="376"/>
        <w:rPr>
          <w:color w:val="000000" w:themeColor="text1"/>
        </w:rPr>
      </w:pPr>
    </w:p>
    <w:p w:rsidR="0033227A" w:rsidRPr="006B3BA6" w:rsidRDefault="0033227A" w:rsidP="0033227A">
      <w:pPr>
        <w:pStyle w:val="Heading5"/>
        <w:keepNext w:val="0"/>
        <w:keepLines w:val="0"/>
        <w:shd w:val="clear" w:color="auto" w:fill="FFFFFF"/>
        <w:spacing w:before="0" w:line="360" w:lineRule="atLeast"/>
        <w:ind w:left="376"/>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7.Can I access the sub class methods using a super class object?</w:t>
      </w:r>
    </w:p>
    <w:p w:rsidR="0033227A" w:rsidRPr="006B3BA6" w:rsidRDefault="0033227A" w:rsidP="0033227A">
      <w:pPr>
        <w:pStyle w:val="NormalWeb"/>
        <w:shd w:val="clear" w:color="auto" w:fill="FFFFFF"/>
        <w:spacing w:before="0" w:beforeAutospacing="0" w:after="188" w:afterAutospacing="0" w:line="250" w:lineRule="atLeast"/>
        <w:ind w:left="376"/>
        <w:rPr>
          <w:color w:val="000000" w:themeColor="text1"/>
        </w:rPr>
      </w:pPr>
      <w:r w:rsidRPr="006B3BA6">
        <w:rPr>
          <w:color w:val="000000" w:themeColor="text1"/>
        </w:rPr>
        <w:t xml:space="preserve">No. You cannot access the subclass methods/properties using the super class </w:t>
      </w:r>
      <w:proofErr w:type="spellStart"/>
      <w:r w:rsidRPr="006B3BA6">
        <w:rPr>
          <w:color w:val="000000" w:themeColor="text1"/>
        </w:rPr>
        <w:t>object.Only</w:t>
      </w:r>
      <w:proofErr w:type="spellEnd"/>
      <w:r w:rsidRPr="006B3BA6">
        <w:rPr>
          <w:color w:val="000000" w:themeColor="text1"/>
        </w:rPr>
        <w:t xml:space="preserve"> the sub class object can access the properties of the super class.(one real example – The son/daughter can access the fathers’ mobile. But the father cannot access the son/daughters’ mobile)</w:t>
      </w:r>
    </w:p>
    <w:p w:rsidR="00C33F7A" w:rsidRPr="006B3BA6" w:rsidRDefault="00C33F7A" w:rsidP="00C33F7A">
      <w:pPr>
        <w:pStyle w:val="Heading5"/>
        <w:keepNext w:val="0"/>
        <w:keepLines w:val="0"/>
        <w:shd w:val="clear" w:color="auto" w:fill="FFFFFF"/>
        <w:spacing w:before="0" w:line="360" w:lineRule="atLeast"/>
        <w:ind w:left="30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8.What is the difference between Inheritance and Polymorphism?</w:t>
      </w:r>
    </w:p>
    <w:p w:rsidR="00C33F7A" w:rsidRPr="006B3BA6" w:rsidRDefault="00C33F7A" w:rsidP="00C33F7A">
      <w:pPr>
        <w:pStyle w:val="NormalWeb"/>
        <w:shd w:val="clear" w:color="auto" w:fill="FFFFFF"/>
        <w:spacing w:before="0" w:beforeAutospacing="0" w:after="0" w:afterAutospacing="0" w:line="200" w:lineRule="atLeast"/>
        <w:ind w:left="300"/>
        <w:rPr>
          <w:color w:val="000000" w:themeColor="text1"/>
        </w:rPr>
      </w:pPr>
      <w:r w:rsidRPr="006B3BA6">
        <w:rPr>
          <w:color w:val="000000" w:themeColor="text1"/>
        </w:rPr>
        <w:t>Inheritance and Polymorphism complement each other. </w:t>
      </w:r>
      <w:r w:rsidRPr="006B3BA6">
        <w:rPr>
          <w:color w:val="000000" w:themeColor="text1"/>
          <w:bdr w:val="none" w:sz="0" w:space="0" w:color="auto" w:frame="1"/>
        </w:rPr>
        <w:t>Runtime Polymorphism,</w:t>
      </w:r>
      <w:r w:rsidRPr="006B3BA6">
        <w:rPr>
          <w:color w:val="000000" w:themeColor="text1"/>
        </w:rPr>
        <w:t> which also called as </w:t>
      </w:r>
      <w:r w:rsidRPr="006B3BA6">
        <w:rPr>
          <w:color w:val="000000" w:themeColor="text1"/>
          <w:bdr w:val="none" w:sz="0" w:space="0" w:color="auto" w:frame="1"/>
        </w:rPr>
        <w:t>Overriding</w:t>
      </w:r>
      <w:r w:rsidRPr="006B3BA6">
        <w:rPr>
          <w:color w:val="000000" w:themeColor="text1"/>
        </w:rPr>
        <w:t> happens with inheritance support. That is overriding happens only in a super class, subclass scenario.</w:t>
      </w:r>
    </w:p>
    <w:p w:rsidR="00FE50FE" w:rsidRPr="006B3BA6" w:rsidRDefault="00FE50FE" w:rsidP="00146B56">
      <w:pPr>
        <w:pStyle w:val="NormalWeb"/>
        <w:shd w:val="clear" w:color="auto" w:fill="FFFFFF"/>
        <w:spacing w:before="0" w:beforeAutospacing="0" w:after="192" w:afterAutospacing="0"/>
        <w:rPr>
          <w:color w:val="000000" w:themeColor="text1"/>
        </w:rPr>
      </w:pPr>
    </w:p>
    <w:p w:rsidR="00661017" w:rsidRPr="006B3BA6" w:rsidRDefault="00661017" w:rsidP="00146B56">
      <w:pPr>
        <w:pStyle w:val="NormalWeb"/>
        <w:shd w:val="clear" w:color="auto" w:fill="FFFFFF"/>
        <w:spacing w:before="0" w:beforeAutospacing="0" w:after="192" w:afterAutospacing="0"/>
        <w:rPr>
          <w:color w:val="000000" w:themeColor="text1"/>
        </w:rPr>
      </w:pPr>
    </w:p>
    <w:p w:rsidR="00661017" w:rsidRPr="006B3BA6" w:rsidRDefault="00661017" w:rsidP="00146B56">
      <w:pPr>
        <w:pStyle w:val="NormalWeb"/>
        <w:shd w:val="clear" w:color="auto" w:fill="FFFFFF"/>
        <w:spacing w:before="0" w:beforeAutospacing="0" w:after="192" w:afterAutospacing="0"/>
        <w:rPr>
          <w:color w:val="000000" w:themeColor="text1"/>
        </w:rPr>
      </w:pPr>
    </w:p>
    <w:p w:rsidR="00661017" w:rsidRPr="006B3BA6" w:rsidRDefault="00661017" w:rsidP="00146B56">
      <w:pPr>
        <w:pStyle w:val="NormalWeb"/>
        <w:shd w:val="clear" w:color="auto" w:fill="FFFFFF"/>
        <w:spacing w:before="0" w:beforeAutospacing="0" w:after="192" w:afterAutospacing="0"/>
        <w:rPr>
          <w:color w:val="000000" w:themeColor="text1"/>
        </w:rPr>
      </w:pPr>
    </w:p>
    <w:p w:rsidR="00661017" w:rsidRPr="003F600C" w:rsidRDefault="00661017" w:rsidP="00661017">
      <w:pPr>
        <w:pStyle w:val="Heading3"/>
        <w:shd w:val="clear" w:color="auto" w:fill="FFFFFF"/>
        <w:spacing w:before="504" w:beforeAutospacing="0" w:after="312" w:afterAutospacing="0"/>
        <w:rPr>
          <w:rStyle w:val="Strong"/>
          <w:b/>
          <w:bCs/>
          <w:color w:val="FF0000"/>
          <w:sz w:val="24"/>
          <w:szCs w:val="24"/>
        </w:rPr>
      </w:pPr>
      <w:r w:rsidRPr="003F600C">
        <w:rPr>
          <w:rStyle w:val="Strong"/>
          <w:b/>
          <w:bCs/>
          <w:color w:val="FF0000"/>
          <w:sz w:val="24"/>
          <w:szCs w:val="24"/>
        </w:rPr>
        <w:t>TOPIC:GARBAGE COLLECTION IN JAVA</w:t>
      </w:r>
    </w:p>
    <w:p w:rsidR="00661017" w:rsidRPr="006B3BA6" w:rsidRDefault="00661017" w:rsidP="00661017">
      <w:pPr>
        <w:pStyle w:val="Heading3"/>
        <w:shd w:val="clear" w:color="auto" w:fill="FFFFFF"/>
        <w:spacing w:before="504" w:beforeAutospacing="0" w:after="312" w:afterAutospacing="0"/>
        <w:rPr>
          <w:color w:val="000000" w:themeColor="text1"/>
          <w:sz w:val="24"/>
          <w:szCs w:val="24"/>
        </w:rPr>
      </w:pPr>
      <w:r w:rsidRPr="006B3BA6">
        <w:rPr>
          <w:rStyle w:val="Strong"/>
          <w:b/>
          <w:bCs/>
          <w:color w:val="000000" w:themeColor="text1"/>
          <w:sz w:val="24"/>
          <w:szCs w:val="24"/>
        </w:rPr>
        <w:t>What Is Garbage Collection and What Are Its Advantages?</w:t>
      </w:r>
    </w:p>
    <w:p w:rsidR="00661017" w:rsidRPr="006B3BA6" w:rsidRDefault="00661017" w:rsidP="00661017">
      <w:pPr>
        <w:pStyle w:val="NormalWeb"/>
        <w:shd w:val="clear" w:color="auto" w:fill="FFFFFF"/>
        <w:spacing w:before="0" w:beforeAutospacing="0" w:after="125" w:afterAutospacing="0"/>
        <w:rPr>
          <w:color w:val="000000" w:themeColor="text1"/>
        </w:rPr>
      </w:pPr>
      <w:r w:rsidRPr="006B3BA6">
        <w:rPr>
          <w:color w:val="000000" w:themeColor="text1"/>
        </w:rPr>
        <w:t>Garbage collection is the process of looking at heap memory, identifying which objects are in use and which are not, and deleting the unused objects.</w:t>
      </w:r>
    </w:p>
    <w:p w:rsidR="00661017" w:rsidRPr="006B3BA6" w:rsidRDefault="00661017" w:rsidP="00661017">
      <w:pPr>
        <w:pStyle w:val="NormalWeb"/>
        <w:shd w:val="clear" w:color="auto" w:fill="FFFFFF"/>
        <w:spacing w:before="0" w:beforeAutospacing="0" w:after="125" w:afterAutospacing="0"/>
        <w:rPr>
          <w:color w:val="000000" w:themeColor="text1"/>
        </w:rPr>
      </w:pPr>
      <w:r w:rsidRPr="006B3BA6">
        <w:rPr>
          <w:color w:val="000000" w:themeColor="text1"/>
        </w:rPr>
        <w:t>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661017" w:rsidRPr="006B3BA6" w:rsidRDefault="00661017" w:rsidP="00661017">
      <w:pPr>
        <w:pStyle w:val="NormalWeb"/>
        <w:shd w:val="clear" w:color="auto" w:fill="FFFFFF"/>
        <w:spacing w:before="0" w:beforeAutospacing="0" w:after="125" w:afterAutospacing="0"/>
        <w:rPr>
          <w:color w:val="000000" w:themeColor="text1"/>
        </w:rPr>
      </w:pPr>
      <w:r w:rsidRPr="006B3BA6">
        <w:rPr>
          <w:color w:val="000000" w:themeColor="text1"/>
        </w:rPr>
        <w:t>The biggest advantage of garbage collection is that it removes the burden of manual memory allocation/</w:t>
      </w:r>
      <w:proofErr w:type="spellStart"/>
      <w:r w:rsidRPr="006B3BA6">
        <w:rPr>
          <w:color w:val="000000" w:themeColor="text1"/>
        </w:rPr>
        <w:t>deallocation</w:t>
      </w:r>
      <w:proofErr w:type="spellEnd"/>
      <w:r w:rsidRPr="006B3BA6">
        <w:rPr>
          <w:color w:val="000000" w:themeColor="text1"/>
        </w:rPr>
        <w:t xml:space="preserve"> from us so that we can focus on solving the problem at hand.</w:t>
      </w:r>
    </w:p>
    <w:p w:rsidR="00661017" w:rsidRPr="006B3BA6" w:rsidRDefault="00661017" w:rsidP="00146B56">
      <w:pPr>
        <w:pStyle w:val="NormalWeb"/>
        <w:shd w:val="clear" w:color="auto" w:fill="FFFFFF"/>
        <w:spacing w:before="0" w:beforeAutospacing="0" w:after="192" w:afterAutospacing="0"/>
        <w:rPr>
          <w:color w:val="000000" w:themeColor="text1"/>
        </w:rPr>
      </w:pPr>
    </w:p>
    <w:p w:rsidR="00661017" w:rsidRPr="006B3BA6" w:rsidRDefault="00661017" w:rsidP="00661017">
      <w:pPr>
        <w:pStyle w:val="Heading3"/>
        <w:shd w:val="clear" w:color="auto" w:fill="FFFFFF"/>
        <w:spacing w:before="504" w:beforeAutospacing="0" w:after="312" w:afterAutospacing="0"/>
        <w:rPr>
          <w:color w:val="000000" w:themeColor="text1"/>
          <w:sz w:val="24"/>
          <w:szCs w:val="24"/>
        </w:rPr>
      </w:pPr>
      <w:r w:rsidRPr="006B3BA6">
        <w:rPr>
          <w:rStyle w:val="Strong"/>
          <w:b/>
          <w:bCs/>
          <w:color w:val="000000" w:themeColor="text1"/>
          <w:sz w:val="24"/>
          <w:szCs w:val="24"/>
        </w:rPr>
        <w:t>Are There Any Disadvantages of Garbage Collection?</w:t>
      </w:r>
    </w:p>
    <w:p w:rsidR="00661017" w:rsidRPr="006B3BA6" w:rsidRDefault="00661017" w:rsidP="00661017">
      <w:pPr>
        <w:pStyle w:val="NormalWeb"/>
        <w:shd w:val="clear" w:color="auto" w:fill="FFFFFF"/>
        <w:spacing w:before="0" w:beforeAutospacing="0" w:afterAutospacing="0"/>
        <w:rPr>
          <w:color w:val="000000" w:themeColor="text1"/>
        </w:rPr>
      </w:pPr>
      <w:r w:rsidRPr="006B3BA6">
        <w:rPr>
          <w:color w:val="000000" w:themeColor="text1"/>
        </w:rPr>
        <w:t>Yes. Whenever the garbage collector runs, it has an effect on the application's performance. This is because all other threads in the application have to be stopped to allow the garbage collector thread to effectively do its work.</w:t>
      </w:r>
    </w:p>
    <w:p w:rsidR="00661017" w:rsidRPr="006B3BA6" w:rsidRDefault="00661017" w:rsidP="00661017">
      <w:pPr>
        <w:pStyle w:val="NormalWeb"/>
        <w:shd w:val="clear" w:color="auto" w:fill="FFFFFF"/>
        <w:spacing w:before="0" w:beforeAutospacing="0" w:afterAutospacing="0"/>
        <w:rPr>
          <w:color w:val="000000" w:themeColor="text1"/>
        </w:rPr>
      </w:pPr>
      <w:r w:rsidRPr="006B3BA6">
        <w:rPr>
          <w:color w:val="000000" w:themeColor="text1"/>
        </w:rPr>
        <w:t>Depending on the requirements of the application, this can be a real problem that is unacceptable by the client. However, this problem can be greatly reduced or even eliminated through skillful optimization and garbage collector tuning and using different GC algorithms.</w:t>
      </w:r>
    </w:p>
    <w:p w:rsidR="00661017" w:rsidRPr="006B3BA6" w:rsidRDefault="00661017" w:rsidP="00661017">
      <w:pPr>
        <w:pStyle w:val="Heading3"/>
        <w:shd w:val="clear" w:color="auto" w:fill="FFFFFF"/>
        <w:spacing w:before="504" w:beforeAutospacing="0" w:after="312" w:afterAutospacing="0"/>
        <w:rPr>
          <w:color w:val="000000" w:themeColor="text1"/>
          <w:sz w:val="24"/>
          <w:szCs w:val="24"/>
        </w:rPr>
      </w:pPr>
      <w:r w:rsidRPr="006B3BA6">
        <w:rPr>
          <w:rStyle w:val="Strong"/>
          <w:b/>
          <w:bCs/>
          <w:color w:val="000000" w:themeColor="text1"/>
          <w:sz w:val="24"/>
          <w:szCs w:val="24"/>
        </w:rPr>
        <w:lastRenderedPageBreak/>
        <w:t>What Happens When There Is Not Enough Heap Space to Accommodate Storage of New Objects?</w:t>
      </w:r>
    </w:p>
    <w:p w:rsidR="00661017" w:rsidRPr="006B3BA6" w:rsidRDefault="00661017" w:rsidP="00661017">
      <w:pPr>
        <w:pStyle w:val="NormalWeb"/>
        <w:shd w:val="clear" w:color="auto" w:fill="FFFFFF"/>
        <w:spacing w:before="0" w:beforeAutospacing="0" w:afterAutospacing="0"/>
        <w:rPr>
          <w:rStyle w:val="Strong"/>
          <w:color w:val="000000" w:themeColor="text1"/>
        </w:rPr>
      </w:pPr>
      <w:r w:rsidRPr="006B3BA6">
        <w:rPr>
          <w:color w:val="000000" w:themeColor="text1"/>
        </w:rPr>
        <w:t>If there is no memory space for creating a new object in Heap, Java Virtual Machine throws </w:t>
      </w:r>
      <w:proofErr w:type="spellStart"/>
      <w:r w:rsidRPr="006B3BA6">
        <w:rPr>
          <w:rStyle w:val="Emphasis"/>
          <w:color w:val="000000" w:themeColor="text1"/>
        </w:rPr>
        <w:t>OutOfMemoryError</w:t>
      </w:r>
      <w:proofErr w:type="spellEnd"/>
      <w:r w:rsidRPr="006B3BA6">
        <w:rPr>
          <w:color w:val="000000" w:themeColor="text1"/>
        </w:rPr>
        <w:t> or more specifically</w:t>
      </w:r>
      <w:r w:rsidRPr="006B3BA6">
        <w:rPr>
          <w:rStyle w:val="Strong"/>
          <w:color w:val="000000" w:themeColor="text1"/>
        </w:rPr>
        <w:t> </w:t>
      </w:r>
      <w:proofErr w:type="spellStart"/>
      <w:r w:rsidRPr="006B3BA6">
        <w:rPr>
          <w:rStyle w:val="Emphasis"/>
          <w:b/>
          <w:bCs/>
          <w:color w:val="000000" w:themeColor="text1"/>
        </w:rPr>
        <w:t>java.lang.OutOfMemoryError</w:t>
      </w:r>
      <w:proofErr w:type="spellEnd"/>
      <w:r w:rsidRPr="006B3BA6">
        <w:rPr>
          <w:rStyle w:val="Strong"/>
          <w:color w:val="000000" w:themeColor="text1"/>
        </w:rPr>
        <w:t> heap space.</w:t>
      </w:r>
    </w:p>
    <w:p w:rsidR="00EE4BF8" w:rsidRPr="006B3BA6" w:rsidRDefault="00EE4BF8" w:rsidP="00661017">
      <w:pPr>
        <w:pStyle w:val="NormalWeb"/>
        <w:shd w:val="clear" w:color="auto" w:fill="FFFFFF"/>
        <w:spacing w:before="0" w:beforeAutospacing="0" w:afterAutospacing="0"/>
        <w:rPr>
          <w:color w:val="000000" w:themeColor="text1"/>
        </w:rPr>
      </w:pPr>
    </w:p>
    <w:p w:rsidR="00EE4BF8" w:rsidRPr="00EE4BF8" w:rsidRDefault="00EE4BF8" w:rsidP="00EE4BF8">
      <w:pPr>
        <w:spacing w:after="0" w:line="240" w:lineRule="auto"/>
        <w:rPr>
          <w:rFonts w:ascii="Times New Roman" w:eastAsia="Times New Roman" w:hAnsi="Times New Roman" w:cs="Times New Roman"/>
          <w:b/>
          <w:color w:val="000000" w:themeColor="text1"/>
          <w:sz w:val="24"/>
          <w:szCs w:val="24"/>
        </w:rPr>
      </w:pPr>
      <w:r w:rsidRPr="00EE4BF8">
        <w:rPr>
          <w:rFonts w:ascii="Times New Roman" w:eastAsia="Times New Roman" w:hAnsi="Times New Roman" w:cs="Times New Roman"/>
          <w:b/>
          <w:color w:val="000000" w:themeColor="text1"/>
          <w:sz w:val="24"/>
          <w:szCs w:val="24"/>
          <w:shd w:val="clear" w:color="auto" w:fill="EFEFEF"/>
        </w:rPr>
        <w:t>Where are objects created in memory? On stack or heap?</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Answer</w:t>
      </w:r>
      <w:r w:rsidRPr="00EE4BF8">
        <w:rPr>
          <w:rFonts w:ascii="Times New Roman" w:eastAsia="Times New Roman" w:hAnsi="Times New Roman" w:cs="Times New Roman"/>
          <w:color w:val="000000" w:themeColor="text1"/>
          <w:sz w:val="24"/>
          <w:szCs w:val="24"/>
        </w:rPr>
        <w:t xml:space="preserve">.  Let’s start garbage collection interview question with very basic question. All Java objects are always created on </w:t>
      </w:r>
      <w:r w:rsidRPr="00EE4BF8">
        <w:rPr>
          <w:rFonts w:ascii="Times New Roman" w:eastAsia="Times New Roman" w:hAnsi="Times New Roman" w:cs="Times New Roman"/>
          <w:b/>
          <w:bCs/>
          <w:color w:val="000000" w:themeColor="text1"/>
          <w:sz w:val="24"/>
          <w:szCs w:val="24"/>
        </w:rPr>
        <w:t xml:space="preserve">heap </w:t>
      </w:r>
      <w:r w:rsidRPr="00EE4BF8">
        <w:rPr>
          <w:rFonts w:ascii="Times New Roman" w:eastAsia="Times New Roman" w:hAnsi="Times New Roman" w:cs="Times New Roman"/>
          <w:color w:val="000000" w:themeColor="text1"/>
          <w:sz w:val="24"/>
          <w:szCs w:val="24"/>
        </w:rPr>
        <w:t>in java.</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p>
    <w:p w:rsidR="00EE4BF8" w:rsidRPr="00EE4BF8" w:rsidRDefault="00EE4BF8" w:rsidP="00EE4BF8">
      <w:pPr>
        <w:spacing w:after="0" w:line="240" w:lineRule="auto"/>
        <w:rPr>
          <w:rFonts w:ascii="Times New Roman" w:eastAsia="Times New Roman" w:hAnsi="Times New Roman" w:cs="Times New Roman"/>
          <w:b/>
          <w:color w:val="000000" w:themeColor="text1"/>
          <w:sz w:val="24"/>
          <w:szCs w:val="24"/>
        </w:rPr>
      </w:pPr>
      <w:r w:rsidRPr="00EE4BF8">
        <w:rPr>
          <w:rFonts w:ascii="Times New Roman" w:eastAsia="Times New Roman" w:hAnsi="Times New Roman" w:cs="Times New Roman"/>
          <w:b/>
          <w:color w:val="000000" w:themeColor="text1"/>
          <w:sz w:val="24"/>
          <w:szCs w:val="24"/>
          <w:shd w:val="clear" w:color="auto" w:fill="EFEFEF"/>
        </w:rPr>
        <w:t xml:space="preserve">What is </w:t>
      </w:r>
      <w:r w:rsidRPr="00EE4BF8">
        <w:rPr>
          <w:rFonts w:ascii="Times New Roman" w:eastAsia="Times New Roman" w:hAnsi="Times New Roman" w:cs="Times New Roman"/>
          <w:b/>
          <w:bCs/>
          <w:color w:val="000000" w:themeColor="text1"/>
          <w:sz w:val="24"/>
          <w:szCs w:val="24"/>
          <w:shd w:val="clear" w:color="auto" w:fill="EFEFEF"/>
        </w:rPr>
        <w:t>Garbage Collection</w:t>
      </w:r>
      <w:r w:rsidRPr="00EE4BF8">
        <w:rPr>
          <w:rFonts w:ascii="Times New Roman" w:eastAsia="Times New Roman" w:hAnsi="Times New Roman" w:cs="Times New Roman"/>
          <w:b/>
          <w:color w:val="000000" w:themeColor="text1"/>
          <w:sz w:val="24"/>
          <w:szCs w:val="24"/>
          <w:shd w:val="clear" w:color="auto" w:fill="EFEFEF"/>
        </w:rPr>
        <w:t xml:space="preserve"> process in java?</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Answer</w:t>
      </w:r>
      <w:r w:rsidRPr="00EE4BF8">
        <w:rPr>
          <w:rFonts w:ascii="Times New Roman" w:eastAsia="Times New Roman" w:hAnsi="Times New Roman" w:cs="Times New Roman"/>
          <w:color w:val="000000" w:themeColor="text1"/>
          <w:sz w:val="24"/>
          <w:szCs w:val="24"/>
        </w:rPr>
        <w:t>.  Basic garbage collection interview question. Definitely all developers must know it :)</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color w:val="000000" w:themeColor="text1"/>
          <w:sz w:val="24"/>
          <w:szCs w:val="24"/>
        </w:rPr>
        <w:t>GC (Garbage collection) is the process by which JVM cleans objects (unused objects) from heap to reclaim heap space in java.</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p>
    <w:p w:rsidR="00EE4BF8" w:rsidRPr="00EE4BF8" w:rsidRDefault="00EE4BF8" w:rsidP="00EE4BF8">
      <w:pPr>
        <w:spacing w:after="0" w:line="240" w:lineRule="auto"/>
        <w:rPr>
          <w:rFonts w:ascii="Times New Roman" w:eastAsia="Times New Roman" w:hAnsi="Times New Roman" w:cs="Times New Roman"/>
          <w:b/>
          <w:color w:val="000000" w:themeColor="text1"/>
          <w:sz w:val="24"/>
          <w:szCs w:val="24"/>
        </w:rPr>
      </w:pPr>
      <w:r w:rsidRPr="00EE4BF8">
        <w:rPr>
          <w:rFonts w:ascii="Times New Roman" w:eastAsia="Times New Roman" w:hAnsi="Times New Roman" w:cs="Times New Roman"/>
          <w:b/>
          <w:color w:val="000000" w:themeColor="text1"/>
          <w:sz w:val="24"/>
          <w:szCs w:val="24"/>
          <w:shd w:val="clear" w:color="auto" w:fill="EFEFEF"/>
        </w:rPr>
        <w:t xml:space="preserve">What is </w:t>
      </w:r>
      <w:r w:rsidRPr="00EE4BF8">
        <w:rPr>
          <w:rFonts w:ascii="Times New Roman" w:eastAsia="Times New Roman" w:hAnsi="Times New Roman" w:cs="Times New Roman"/>
          <w:b/>
          <w:bCs/>
          <w:color w:val="000000" w:themeColor="text1"/>
          <w:sz w:val="24"/>
          <w:szCs w:val="24"/>
          <w:shd w:val="clear" w:color="auto" w:fill="EFEFEF"/>
        </w:rPr>
        <w:t>Automatic Garbage Collection</w:t>
      </w:r>
      <w:r w:rsidRPr="00EE4BF8">
        <w:rPr>
          <w:rFonts w:ascii="Times New Roman" w:eastAsia="Times New Roman" w:hAnsi="Times New Roman" w:cs="Times New Roman"/>
          <w:b/>
          <w:color w:val="000000" w:themeColor="text1"/>
          <w:sz w:val="24"/>
          <w:szCs w:val="24"/>
          <w:shd w:val="clear" w:color="auto" w:fill="EFEFEF"/>
        </w:rPr>
        <w:t xml:space="preserve"> in JVM heap memory in java?</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Answer</w:t>
      </w:r>
      <w:r w:rsidRPr="00EE4BF8">
        <w:rPr>
          <w:rFonts w:ascii="Times New Roman" w:eastAsia="Times New Roman" w:hAnsi="Times New Roman" w:cs="Times New Roman"/>
          <w:color w:val="000000" w:themeColor="text1"/>
          <w:sz w:val="24"/>
          <w:szCs w:val="24"/>
        </w:rPr>
        <w:t>.  Very important thing you must know in garbage collection interview.</w:t>
      </w:r>
      <w:r w:rsidRPr="00EE4BF8">
        <w:rPr>
          <w:rFonts w:ascii="Times New Roman" w:eastAsia="Times New Roman" w:hAnsi="Times New Roman" w:cs="Times New Roman"/>
          <w:b/>
          <w:bCs/>
          <w:color w:val="000000" w:themeColor="text1"/>
          <w:sz w:val="24"/>
          <w:szCs w:val="24"/>
        </w:rPr>
        <w:t xml:space="preserve"> </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Automatic garbage collection</w:t>
      </w:r>
      <w:r w:rsidRPr="00EE4BF8">
        <w:rPr>
          <w:rFonts w:ascii="Times New Roman" w:eastAsia="Times New Roman" w:hAnsi="Times New Roman" w:cs="Times New Roman"/>
          <w:color w:val="000000" w:themeColor="text1"/>
          <w:sz w:val="24"/>
          <w:szCs w:val="24"/>
        </w:rPr>
        <w:t xml:space="preserve"> is the process of </w:t>
      </w:r>
    </w:p>
    <w:p w:rsidR="00EE4BF8" w:rsidRPr="00EE4BF8" w:rsidRDefault="00EE4BF8" w:rsidP="00EE4BF8">
      <w:pPr>
        <w:numPr>
          <w:ilvl w:val="0"/>
          <w:numId w:val="10"/>
        </w:numPr>
        <w:spacing w:after="60" w:line="240" w:lineRule="auto"/>
        <w:ind w:left="0" w:firstLine="0"/>
        <w:textAlignment w:val="baseline"/>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Identifying objects which are in use</w:t>
      </w:r>
      <w:r w:rsidRPr="00EE4BF8">
        <w:rPr>
          <w:rFonts w:ascii="Times New Roman" w:eastAsia="Times New Roman" w:hAnsi="Times New Roman" w:cs="Times New Roman"/>
          <w:color w:val="000000" w:themeColor="text1"/>
          <w:sz w:val="24"/>
          <w:szCs w:val="24"/>
        </w:rPr>
        <w:t xml:space="preserve"> in java heap memory and </w:t>
      </w:r>
    </w:p>
    <w:p w:rsidR="00EE4BF8" w:rsidRPr="00EE4BF8" w:rsidRDefault="00EE4BF8" w:rsidP="00EE4BF8">
      <w:pPr>
        <w:numPr>
          <w:ilvl w:val="0"/>
          <w:numId w:val="10"/>
        </w:numPr>
        <w:spacing w:after="60" w:line="240" w:lineRule="auto"/>
        <w:ind w:left="0" w:firstLine="0"/>
        <w:textAlignment w:val="baseline"/>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Which objects are not in use</w:t>
      </w:r>
      <w:r w:rsidRPr="00EE4BF8">
        <w:rPr>
          <w:rFonts w:ascii="Times New Roman" w:eastAsia="Times New Roman" w:hAnsi="Times New Roman" w:cs="Times New Roman"/>
          <w:color w:val="000000" w:themeColor="text1"/>
          <w:sz w:val="24"/>
          <w:szCs w:val="24"/>
        </w:rPr>
        <w:t xml:space="preserve"> in java heap memory and </w:t>
      </w:r>
    </w:p>
    <w:p w:rsidR="00EE4BF8" w:rsidRPr="00EE4BF8" w:rsidRDefault="00EE4BF8" w:rsidP="00EE4BF8">
      <w:pPr>
        <w:numPr>
          <w:ilvl w:val="0"/>
          <w:numId w:val="10"/>
        </w:numPr>
        <w:spacing w:after="60" w:line="240" w:lineRule="auto"/>
        <w:ind w:left="0" w:firstLine="0"/>
        <w:textAlignment w:val="baseline"/>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deleting the unused objects</w:t>
      </w:r>
      <w:r w:rsidRPr="00EE4BF8">
        <w:rPr>
          <w:rFonts w:ascii="Times New Roman" w:eastAsia="Times New Roman" w:hAnsi="Times New Roman" w:cs="Times New Roman"/>
          <w:color w:val="000000" w:themeColor="text1"/>
          <w:sz w:val="24"/>
          <w:szCs w:val="24"/>
        </w:rPr>
        <w:t xml:space="preserve"> in java heap memory. </w:t>
      </w:r>
    </w:p>
    <w:p w:rsidR="00EE4BF8" w:rsidRPr="00EE4BF8" w:rsidRDefault="00EE4BF8" w:rsidP="00EE4BF8">
      <w:pPr>
        <w:spacing w:after="0" w:line="240" w:lineRule="auto"/>
        <w:rPr>
          <w:rFonts w:ascii="Times New Roman" w:eastAsia="Times New Roman" w:hAnsi="Times New Roman" w:cs="Times New Roman"/>
          <w:b/>
          <w:color w:val="000000" w:themeColor="text1"/>
          <w:sz w:val="24"/>
          <w:szCs w:val="24"/>
        </w:rPr>
      </w:pP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color w:val="000000" w:themeColor="text1"/>
          <w:sz w:val="24"/>
          <w:szCs w:val="24"/>
          <w:shd w:val="clear" w:color="auto" w:fill="EFEFEF"/>
        </w:rPr>
        <w:t xml:space="preserve">How to </w:t>
      </w:r>
      <w:r w:rsidRPr="00EE4BF8">
        <w:rPr>
          <w:rFonts w:ascii="Times New Roman" w:eastAsia="Times New Roman" w:hAnsi="Times New Roman" w:cs="Times New Roman"/>
          <w:b/>
          <w:bCs/>
          <w:color w:val="000000" w:themeColor="text1"/>
          <w:sz w:val="24"/>
          <w:szCs w:val="24"/>
          <w:shd w:val="clear" w:color="auto" w:fill="EFEFEF"/>
        </w:rPr>
        <w:t>Identify objects which are in use</w:t>
      </w:r>
      <w:r w:rsidRPr="00EE4BF8">
        <w:rPr>
          <w:rFonts w:ascii="Times New Roman" w:eastAsia="Times New Roman" w:hAnsi="Times New Roman" w:cs="Times New Roman"/>
          <w:b/>
          <w:color w:val="000000" w:themeColor="text1"/>
          <w:sz w:val="24"/>
          <w:szCs w:val="24"/>
          <w:shd w:val="clear" w:color="auto" w:fill="EFEFEF"/>
        </w:rPr>
        <w:t xml:space="preserve"> in JVM heap memory in java?</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Answer</w:t>
      </w:r>
      <w:r w:rsidRPr="00EE4BF8">
        <w:rPr>
          <w:rFonts w:ascii="Times New Roman" w:eastAsia="Times New Roman" w:hAnsi="Times New Roman" w:cs="Times New Roman"/>
          <w:color w:val="000000" w:themeColor="text1"/>
          <w:sz w:val="24"/>
          <w:szCs w:val="24"/>
        </w:rPr>
        <w:t xml:space="preserve">. It is very </w:t>
      </w:r>
      <w:r w:rsidRPr="00EE4BF8">
        <w:rPr>
          <w:rFonts w:ascii="Times New Roman" w:eastAsia="Times New Roman" w:hAnsi="Times New Roman" w:cs="Times New Roman"/>
          <w:b/>
          <w:bCs/>
          <w:color w:val="000000" w:themeColor="text1"/>
          <w:sz w:val="24"/>
          <w:szCs w:val="24"/>
        </w:rPr>
        <w:t xml:space="preserve">basic </w:t>
      </w:r>
      <w:r w:rsidRPr="00EE4BF8">
        <w:rPr>
          <w:rFonts w:ascii="Times New Roman" w:eastAsia="Times New Roman" w:hAnsi="Times New Roman" w:cs="Times New Roman"/>
          <w:color w:val="000000" w:themeColor="text1"/>
          <w:sz w:val="24"/>
          <w:szCs w:val="24"/>
        </w:rPr>
        <w:t>garbage collection interview question.</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 xml:space="preserve">Objects </w:t>
      </w:r>
      <w:r w:rsidRPr="00EE4BF8">
        <w:rPr>
          <w:rFonts w:ascii="Times New Roman" w:eastAsia="Times New Roman" w:hAnsi="Times New Roman" w:cs="Times New Roman"/>
          <w:color w:val="000000" w:themeColor="text1"/>
          <w:sz w:val="24"/>
          <w:szCs w:val="24"/>
        </w:rPr>
        <w:t xml:space="preserve">in use (or </w:t>
      </w:r>
      <w:r w:rsidRPr="00EE4BF8">
        <w:rPr>
          <w:rFonts w:ascii="Times New Roman" w:eastAsia="Times New Roman" w:hAnsi="Times New Roman" w:cs="Times New Roman"/>
          <w:b/>
          <w:bCs/>
          <w:color w:val="000000" w:themeColor="text1"/>
          <w:sz w:val="24"/>
          <w:szCs w:val="24"/>
        </w:rPr>
        <w:t>referenced objects</w:t>
      </w:r>
      <w:r w:rsidRPr="00EE4BF8">
        <w:rPr>
          <w:rFonts w:ascii="Times New Roman" w:eastAsia="Times New Roman" w:hAnsi="Times New Roman" w:cs="Times New Roman"/>
          <w:color w:val="000000" w:themeColor="text1"/>
          <w:sz w:val="24"/>
          <w:szCs w:val="24"/>
        </w:rPr>
        <w:t xml:space="preserve">) are those objects which are still needed by java program, some part of java program is still pointing to that object. </w:t>
      </w:r>
    </w:p>
    <w:p w:rsidR="00EE4BF8" w:rsidRPr="00EE4BF8" w:rsidRDefault="00EE4BF8" w:rsidP="00EE4BF8">
      <w:pPr>
        <w:spacing w:after="0" w:line="240" w:lineRule="auto"/>
        <w:rPr>
          <w:rFonts w:ascii="Times New Roman" w:eastAsia="Times New Roman" w:hAnsi="Times New Roman" w:cs="Times New Roman"/>
          <w:b/>
          <w:color w:val="000000" w:themeColor="text1"/>
          <w:sz w:val="24"/>
          <w:szCs w:val="24"/>
        </w:rPr>
      </w:pPr>
    </w:p>
    <w:p w:rsidR="00EE4BF8" w:rsidRPr="00EE4BF8" w:rsidRDefault="00EE4BF8" w:rsidP="00EE4BF8">
      <w:pPr>
        <w:spacing w:after="0" w:line="240" w:lineRule="auto"/>
        <w:rPr>
          <w:rFonts w:ascii="Times New Roman" w:eastAsia="Times New Roman" w:hAnsi="Times New Roman" w:cs="Times New Roman"/>
          <w:b/>
          <w:color w:val="000000" w:themeColor="text1"/>
          <w:sz w:val="24"/>
          <w:szCs w:val="24"/>
        </w:rPr>
      </w:pPr>
      <w:r w:rsidRPr="00EE4BF8">
        <w:rPr>
          <w:rFonts w:ascii="Times New Roman" w:eastAsia="Times New Roman" w:hAnsi="Times New Roman" w:cs="Times New Roman"/>
          <w:b/>
          <w:color w:val="000000" w:themeColor="text1"/>
          <w:sz w:val="24"/>
          <w:szCs w:val="24"/>
          <w:shd w:val="clear" w:color="auto" w:fill="EFEFEF"/>
        </w:rPr>
        <w:t xml:space="preserve">Which </w:t>
      </w:r>
      <w:r w:rsidRPr="00EE4BF8">
        <w:rPr>
          <w:rFonts w:ascii="Times New Roman" w:eastAsia="Times New Roman" w:hAnsi="Times New Roman" w:cs="Times New Roman"/>
          <w:b/>
          <w:bCs/>
          <w:color w:val="000000" w:themeColor="text1"/>
          <w:sz w:val="24"/>
          <w:szCs w:val="24"/>
          <w:shd w:val="clear" w:color="auto" w:fill="EFEFEF"/>
        </w:rPr>
        <w:t>objects are not in use</w:t>
      </w:r>
      <w:r w:rsidRPr="00EE4BF8">
        <w:rPr>
          <w:rFonts w:ascii="Times New Roman" w:eastAsia="Times New Roman" w:hAnsi="Times New Roman" w:cs="Times New Roman"/>
          <w:b/>
          <w:color w:val="000000" w:themeColor="text1"/>
          <w:sz w:val="24"/>
          <w:szCs w:val="24"/>
          <w:shd w:val="clear" w:color="auto" w:fill="EFEFEF"/>
        </w:rPr>
        <w:t xml:space="preserve"> in JVM heap memory in java?</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Answer</w:t>
      </w:r>
      <w:r w:rsidRPr="00EE4BF8">
        <w:rPr>
          <w:rFonts w:ascii="Times New Roman" w:eastAsia="Times New Roman" w:hAnsi="Times New Roman" w:cs="Times New Roman"/>
          <w:color w:val="000000" w:themeColor="text1"/>
          <w:sz w:val="24"/>
          <w:szCs w:val="24"/>
        </w:rPr>
        <w:t xml:space="preserve">. Another very </w:t>
      </w:r>
      <w:r w:rsidRPr="00EE4BF8">
        <w:rPr>
          <w:rFonts w:ascii="Times New Roman" w:eastAsia="Times New Roman" w:hAnsi="Times New Roman" w:cs="Times New Roman"/>
          <w:b/>
          <w:bCs/>
          <w:color w:val="000000" w:themeColor="text1"/>
          <w:sz w:val="24"/>
          <w:szCs w:val="24"/>
        </w:rPr>
        <w:t xml:space="preserve">basic </w:t>
      </w:r>
      <w:r w:rsidRPr="00EE4BF8">
        <w:rPr>
          <w:rFonts w:ascii="Times New Roman" w:eastAsia="Times New Roman" w:hAnsi="Times New Roman" w:cs="Times New Roman"/>
          <w:color w:val="000000" w:themeColor="text1"/>
          <w:sz w:val="24"/>
          <w:szCs w:val="24"/>
        </w:rPr>
        <w:t>garbage collection interview question.</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b/>
          <w:bCs/>
          <w:color w:val="000000" w:themeColor="text1"/>
          <w:sz w:val="24"/>
          <w:szCs w:val="24"/>
        </w:rPr>
        <w:t xml:space="preserve">Objects not </w:t>
      </w:r>
      <w:r w:rsidRPr="00EE4BF8">
        <w:rPr>
          <w:rFonts w:ascii="Times New Roman" w:eastAsia="Times New Roman" w:hAnsi="Times New Roman" w:cs="Times New Roman"/>
          <w:color w:val="000000" w:themeColor="text1"/>
          <w:sz w:val="24"/>
          <w:szCs w:val="24"/>
        </w:rPr>
        <w:t xml:space="preserve">in use (or </w:t>
      </w:r>
      <w:r w:rsidRPr="00EE4BF8">
        <w:rPr>
          <w:rFonts w:ascii="Times New Roman" w:eastAsia="Times New Roman" w:hAnsi="Times New Roman" w:cs="Times New Roman"/>
          <w:b/>
          <w:bCs/>
          <w:color w:val="000000" w:themeColor="text1"/>
          <w:sz w:val="24"/>
          <w:szCs w:val="24"/>
        </w:rPr>
        <w:t>unreferenced objects</w:t>
      </w:r>
      <w:r w:rsidRPr="00EE4BF8">
        <w:rPr>
          <w:rFonts w:ascii="Times New Roman" w:eastAsia="Times New Roman" w:hAnsi="Times New Roman" w:cs="Times New Roman"/>
          <w:color w:val="000000" w:themeColor="text1"/>
          <w:sz w:val="24"/>
          <w:szCs w:val="24"/>
        </w:rPr>
        <w:t xml:space="preserve">) are those objects which are not needed by java program, no part of java program is pointing to that object. </w:t>
      </w:r>
    </w:p>
    <w:p w:rsidR="00EE4BF8" w:rsidRPr="00EE4BF8" w:rsidRDefault="00EE4BF8" w:rsidP="00EE4BF8">
      <w:pPr>
        <w:spacing w:after="0" w:line="240" w:lineRule="auto"/>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color w:val="000000" w:themeColor="text1"/>
          <w:sz w:val="24"/>
          <w:szCs w:val="24"/>
        </w:rPr>
        <w:t>So, these unused objects can be cleaned in GC (garbage collection) process and memory used by an unreferenced object can be reclaimed.</w:t>
      </w:r>
    </w:p>
    <w:p w:rsidR="00661017" w:rsidRDefault="00661017" w:rsidP="00146B56">
      <w:pPr>
        <w:pStyle w:val="NormalWeb"/>
        <w:shd w:val="clear" w:color="auto" w:fill="FFFFFF"/>
        <w:spacing w:before="0" w:beforeAutospacing="0" w:after="192" w:afterAutospacing="0"/>
        <w:rPr>
          <w:color w:val="000000" w:themeColor="text1"/>
        </w:rPr>
      </w:pPr>
    </w:p>
    <w:p w:rsidR="003F600C" w:rsidRPr="003F600C" w:rsidRDefault="003F600C" w:rsidP="00146B56">
      <w:pPr>
        <w:pStyle w:val="NormalWeb"/>
        <w:shd w:val="clear" w:color="auto" w:fill="FFFFFF"/>
        <w:spacing w:before="0" w:beforeAutospacing="0" w:after="192" w:afterAutospacing="0"/>
        <w:rPr>
          <w:b/>
          <w:color w:val="FF0000"/>
        </w:rPr>
      </w:pPr>
      <w:r w:rsidRPr="003F600C">
        <w:rPr>
          <w:b/>
          <w:color w:val="FF0000"/>
        </w:rPr>
        <w:t>TOPIC :DATA ABSTRACTION IN JAVA</w:t>
      </w:r>
    </w:p>
    <w:p w:rsidR="000A27E7" w:rsidRPr="006B3BA6" w:rsidRDefault="000A27E7" w:rsidP="000A27E7">
      <w:pPr>
        <w:pStyle w:val="NormalWeb"/>
        <w:shd w:val="clear" w:color="auto" w:fill="FFFFFF"/>
        <w:spacing w:before="0" w:after="0"/>
        <w:textAlignment w:val="baseline"/>
        <w:rPr>
          <w:color w:val="000000" w:themeColor="text1"/>
        </w:rPr>
      </w:pPr>
      <w:r w:rsidRPr="006B3BA6">
        <w:rPr>
          <w:rStyle w:val="Strong"/>
          <w:color w:val="000000" w:themeColor="text1"/>
          <w:bdr w:val="none" w:sz="0" w:space="0" w:color="auto" w:frame="1"/>
        </w:rPr>
        <w:t xml:space="preserve"> 1)Abstract class must have only abstract methods. True or false?</w:t>
      </w:r>
    </w:p>
    <w:p w:rsidR="00EE4BF8" w:rsidRPr="006B3BA6" w:rsidRDefault="000A27E7" w:rsidP="00146B56">
      <w:pPr>
        <w:pStyle w:val="NormalWeb"/>
        <w:shd w:val="clear" w:color="auto" w:fill="FFFFFF"/>
        <w:spacing w:before="0" w:beforeAutospacing="0" w:after="192" w:afterAutospacing="0"/>
        <w:rPr>
          <w:color w:val="000000" w:themeColor="text1"/>
          <w:shd w:val="clear" w:color="auto" w:fill="FFFFFF"/>
        </w:rPr>
      </w:pPr>
      <w:r w:rsidRPr="006B3BA6">
        <w:rPr>
          <w:color w:val="000000" w:themeColor="text1"/>
          <w:shd w:val="clear" w:color="auto" w:fill="FFFFFF"/>
        </w:rPr>
        <w:t>False. Abstract methods can also have concrete methods.</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 Is it compulsory for a class which is declared as abstract to have at least one abstract method?</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Not necessarily. Abstract class may or may not have abstract methods.</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lastRenderedPageBreak/>
        <w:t>3) Can we use “abstract” keyword with constructor, Instance Initialization Block and Static Initialization Block?</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No. Constructor, Static Initialization Block, Instance Initialization Block and variables </w:t>
      </w:r>
      <w:proofErr w:type="spellStart"/>
      <w:r w:rsidRPr="000A27E7">
        <w:rPr>
          <w:rFonts w:ascii="Times New Roman" w:eastAsia="Times New Roman" w:hAnsi="Times New Roman" w:cs="Times New Roman"/>
          <w:color w:val="000000" w:themeColor="text1"/>
          <w:sz w:val="24"/>
          <w:szCs w:val="24"/>
        </w:rPr>
        <w:t>can not</w:t>
      </w:r>
      <w:proofErr w:type="spellEnd"/>
      <w:r w:rsidRPr="000A27E7">
        <w:rPr>
          <w:rFonts w:ascii="Times New Roman" w:eastAsia="Times New Roman" w:hAnsi="Times New Roman" w:cs="Times New Roman"/>
          <w:color w:val="000000" w:themeColor="text1"/>
          <w:sz w:val="24"/>
          <w:szCs w:val="24"/>
        </w:rPr>
        <w:t xml:space="preserve"> be abstract.</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 xml:space="preserve">4) Why final and abstract </w:t>
      </w:r>
      <w:proofErr w:type="spellStart"/>
      <w:r w:rsidRPr="006B3BA6">
        <w:rPr>
          <w:rFonts w:ascii="Times New Roman" w:eastAsia="Times New Roman" w:hAnsi="Times New Roman" w:cs="Times New Roman"/>
          <w:b/>
          <w:bCs/>
          <w:color w:val="000000" w:themeColor="text1"/>
          <w:sz w:val="24"/>
          <w:szCs w:val="24"/>
        </w:rPr>
        <w:t>can not</w:t>
      </w:r>
      <w:proofErr w:type="spellEnd"/>
      <w:r w:rsidRPr="006B3BA6">
        <w:rPr>
          <w:rFonts w:ascii="Times New Roman" w:eastAsia="Times New Roman" w:hAnsi="Times New Roman" w:cs="Times New Roman"/>
          <w:b/>
          <w:bCs/>
          <w:color w:val="000000" w:themeColor="text1"/>
          <w:sz w:val="24"/>
          <w:szCs w:val="24"/>
        </w:rPr>
        <w:t xml:space="preserve"> be used at a time?</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Because, final and abstract are totally opposite in nature. A final class or method </w:t>
      </w:r>
      <w:proofErr w:type="spellStart"/>
      <w:r w:rsidRPr="000A27E7">
        <w:rPr>
          <w:rFonts w:ascii="Times New Roman" w:eastAsia="Times New Roman" w:hAnsi="Times New Roman" w:cs="Times New Roman"/>
          <w:color w:val="000000" w:themeColor="text1"/>
          <w:sz w:val="24"/>
          <w:szCs w:val="24"/>
        </w:rPr>
        <w:t>can not</w:t>
      </w:r>
      <w:proofErr w:type="spellEnd"/>
      <w:r w:rsidRPr="000A27E7">
        <w:rPr>
          <w:rFonts w:ascii="Times New Roman" w:eastAsia="Times New Roman" w:hAnsi="Times New Roman" w:cs="Times New Roman"/>
          <w:color w:val="000000" w:themeColor="text1"/>
          <w:sz w:val="24"/>
          <w:szCs w:val="24"/>
        </w:rPr>
        <w:t xml:space="preserve"> be modified further where as abstract class or method must be modified further. “final” keyword is used to denote that a class or method does not need further improvements. “abstract” keyword is used to denote that a class or method needs further improvements.</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5) Can we instantiate a class which does not have even a single abstract methods but declared as abstract?</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No, We can’t instantiate a class once it is declared as abstract even though it does not have abstract methods.</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6) Can we declare abstract methods as private? Justify your answer?</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No. Abstract methods </w:t>
      </w:r>
      <w:proofErr w:type="spellStart"/>
      <w:r w:rsidRPr="000A27E7">
        <w:rPr>
          <w:rFonts w:ascii="Times New Roman" w:eastAsia="Times New Roman" w:hAnsi="Times New Roman" w:cs="Times New Roman"/>
          <w:color w:val="000000" w:themeColor="text1"/>
          <w:sz w:val="24"/>
          <w:szCs w:val="24"/>
        </w:rPr>
        <w:t>can not</w:t>
      </w:r>
      <w:proofErr w:type="spellEnd"/>
      <w:r w:rsidRPr="000A27E7">
        <w:rPr>
          <w:rFonts w:ascii="Times New Roman" w:eastAsia="Times New Roman" w:hAnsi="Times New Roman" w:cs="Times New Roman"/>
          <w:color w:val="000000" w:themeColor="text1"/>
          <w:sz w:val="24"/>
          <w:szCs w:val="24"/>
        </w:rPr>
        <w:t xml:space="preserve"> be private. If abstract methods are allowed to be private, then they will not be inherited to sub class and will not get enhanced.</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7) We can’t instantiate an abstract class. Then why constructors are allowed in abstract class?</w:t>
      </w:r>
    </w:p>
    <w:p w:rsidR="000A27E7" w:rsidRPr="000A27E7" w:rsidRDefault="00885DE6" w:rsidP="000A27E7">
      <w:pPr>
        <w:shd w:val="clear" w:color="auto" w:fill="FFFFFF"/>
        <w:spacing w:after="80" w:line="240" w:lineRule="auto"/>
        <w:jc w:val="center"/>
        <w:textAlignment w:val="baseline"/>
        <w:rPr>
          <w:rFonts w:ascii="Times New Roman" w:eastAsia="Times New Roman" w:hAnsi="Times New Roman" w:cs="Times New Roman"/>
          <w:color w:val="000000" w:themeColor="text1"/>
          <w:sz w:val="24"/>
          <w:szCs w:val="24"/>
        </w:rPr>
      </w:pPr>
      <w:hyperlink r:id="rId11" w:tgtFrame="_blank" w:history="1">
        <w:r w:rsidRPr="00885DE6">
          <w:rPr>
            <w:rFonts w:ascii="Times New Roman" w:eastAsia="Times New Roman" w:hAnsi="Times New Roman" w:cs="Times New Roman"/>
            <w:color w:val="000000" w:themeColor="text1"/>
            <w:sz w:val="24"/>
            <w:szCs w:val="24"/>
            <w:bdr w:val="none" w:sz="0" w:space="0" w:color="auto" w:frame="1"/>
          </w:rPr>
          <w:pict>
            <v:shape id="_x0000_i1027" type="#_x0000_t75" alt="VDO.AI" href="https://vdo.ai/?utm_medium=video&amp;utm_term=javaconceptoftheday.com&amp;utm_source=vdoai_logo" target="&quot;_blank&quot;" style="width:24pt;height:24pt" o:button="t"/>
          </w:pict>
        </w:r>
      </w:hyperlink>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8) Can we declare abstract methods as static?</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No, abstract methods </w:t>
      </w:r>
      <w:proofErr w:type="spellStart"/>
      <w:r w:rsidRPr="000A27E7">
        <w:rPr>
          <w:rFonts w:ascii="Times New Roman" w:eastAsia="Times New Roman" w:hAnsi="Times New Roman" w:cs="Times New Roman"/>
          <w:color w:val="000000" w:themeColor="text1"/>
          <w:sz w:val="24"/>
          <w:szCs w:val="24"/>
        </w:rPr>
        <w:t>can not</w:t>
      </w:r>
      <w:proofErr w:type="spellEnd"/>
      <w:r w:rsidRPr="000A27E7">
        <w:rPr>
          <w:rFonts w:ascii="Times New Roman" w:eastAsia="Times New Roman" w:hAnsi="Times New Roman" w:cs="Times New Roman"/>
          <w:color w:val="000000" w:themeColor="text1"/>
          <w:sz w:val="24"/>
          <w:szCs w:val="24"/>
        </w:rPr>
        <w:t xml:space="preserve"> be static.</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9) Can a class contain an abstract class as a member?</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Yes, a class can have abstract class as </w:t>
      </w:r>
      <w:proofErr w:type="spellStart"/>
      <w:r w:rsidRPr="000A27E7">
        <w:rPr>
          <w:rFonts w:ascii="Times New Roman" w:eastAsia="Times New Roman" w:hAnsi="Times New Roman" w:cs="Times New Roman"/>
          <w:color w:val="000000" w:themeColor="text1"/>
          <w:sz w:val="24"/>
          <w:szCs w:val="24"/>
        </w:rPr>
        <w:t>it’s</w:t>
      </w:r>
      <w:proofErr w:type="spellEnd"/>
      <w:r w:rsidRPr="000A27E7">
        <w:rPr>
          <w:rFonts w:ascii="Times New Roman" w:eastAsia="Times New Roman" w:hAnsi="Times New Roman" w:cs="Times New Roman"/>
          <w:color w:val="000000" w:themeColor="text1"/>
          <w:sz w:val="24"/>
          <w:szCs w:val="24"/>
        </w:rPr>
        <w:t xml:space="preserve"> member.</w:t>
      </w:r>
    </w:p>
    <w:p w:rsidR="000A27E7" w:rsidRPr="000A27E7" w:rsidRDefault="000A27E7" w:rsidP="000A27E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10) Abstract classes can be nested. True or false?</w:t>
      </w:r>
    </w:p>
    <w:p w:rsidR="000A27E7" w:rsidRPr="000A27E7" w:rsidRDefault="000A27E7" w:rsidP="000A27E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lastRenderedPageBreak/>
        <w:t xml:space="preserve">True. Abstract classes can be nested </w:t>
      </w:r>
      <w:proofErr w:type="spellStart"/>
      <w:r w:rsidRPr="000A27E7">
        <w:rPr>
          <w:rFonts w:ascii="Times New Roman" w:eastAsia="Times New Roman" w:hAnsi="Times New Roman" w:cs="Times New Roman"/>
          <w:color w:val="000000" w:themeColor="text1"/>
          <w:sz w:val="24"/>
          <w:szCs w:val="24"/>
        </w:rPr>
        <w:t>i.e</w:t>
      </w:r>
      <w:proofErr w:type="spellEnd"/>
      <w:r w:rsidRPr="000A27E7">
        <w:rPr>
          <w:rFonts w:ascii="Times New Roman" w:eastAsia="Times New Roman" w:hAnsi="Times New Roman" w:cs="Times New Roman"/>
          <w:color w:val="000000" w:themeColor="text1"/>
          <w:sz w:val="24"/>
          <w:szCs w:val="24"/>
        </w:rPr>
        <w:t xml:space="preserve"> an abstract class can have another abstract class as </w:t>
      </w:r>
      <w:proofErr w:type="spellStart"/>
      <w:r w:rsidRPr="000A27E7">
        <w:rPr>
          <w:rFonts w:ascii="Times New Roman" w:eastAsia="Times New Roman" w:hAnsi="Times New Roman" w:cs="Times New Roman"/>
          <w:color w:val="000000" w:themeColor="text1"/>
          <w:sz w:val="24"/>
          <w:szCs w:val="24"/>
        </w:rPr>
        <w:t>it’s</w:t>
      </w:r>
      <w:proofErr w:type="spellEnd"/>
      <w:r w:rsidRPr="000A27E7">
        <w:rPr>
          <w:rFonts w:ascii="Times New Roman" w:eastAsia="Times New Roman" w:hAnsi="Times New Roman" w:cs="Times New Roman"/>
          <w:color w:val="000000" w:themeColor="text1"/>
          <w:sz w:val="24"/>
          <w:szCs w:val="24"/>
        </w:rPr>
        <w:t xml:space="preserve"> member.</w:t>
      </w:r>
    </w:p>
    <w:p w:rsidR="000A27E7" w:rsidRPr="000A27E7" w:rsidRDefault="000A27E7" w:rsidP="000A27E7">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11</w:t>
      </w:r>
      <w:r w:rsidRPr="000A27E7">
        <w:rPr>
          <w:rFonts w:ascii="Times New Roman" w:eastAsia="Times New Roman" w:hAnsi="Times New Roman" w:cs="Times New Roman"/>
          <w:b/>
          <w:bCs/>
          <w:color w:val="000000" w:themeColor="text1"/>
          <w:sz w:val="24"/>
          <w:szCs w:val="24"/>
        </w:rPr>
        <w:t>) Can you create an instance of abstract class?</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No, you </w:t>
      </w:r>
      <w:proofErr w:type="spellStart"/>
      <w:r w:rsidRPr="000A27E7">
        <w:rPr>
          <w:rFonts w:ascii="Times New Roman" w:eastAsia="Times New Roman" w:hAnsi="Times New Roman" w:cs="Times New Roman"/>
          <w:color w:val="000000" w:themeColor="text1"/>
          <w:sz w:val="24"/>
          <w:szCs w:val="24"/>
        </w:rPr>
        <w:t>can not</w:t>
      </w:r>
      <w:proofErr w:type="spellEnd"/>
      <w:r w:rsidRPr="000A27E7">
        <w:rPr>
          <w:rFonts w:ascii="Times New Roman" w:eastAsia="Times New Roman" w:hAnsi="Times New Roman" w:cs="Times New Roman"/>
          <w:color w:val="000000" w:themeColor="text1"/>
          <w:sz w:val="24"/>
          <w:szCs w:val="24"/>
        </w:rPr>
        <w:t xml:space="preserve"> create instance of abstract class in Java, they are incomplete. Even though, if your abstract class don’t contain any abstract method, you </w:t>
      </w:r>
      <w:proofErr w:type="spellStart"/>
      <w:r w:rsidRPr="000A27E7">
        <w:rPr>
          <w:rFonts w:ascii="Times New Roman" w:eastAsia="Times New Roman" w:hAnsi="Times New Roman" w:cs="Times New Roman"/>
          <w:color w:val="000000" w:themeColor="text1"/>
          <w:sz w:val="24"/>
          <w:szCs w:val="24"/>
        </w:rPr>
        <w:t>can not</w:t>
      </w:r>
      <w:proofErr w:type="spellEnd"/>
      <w:r w:rsidRPr="000A27E7">
        <w:rPr>
          <w:rFonts w:ascii="Times New Roman" w:eastAsia="Times New Roman" w:hAnsi="Times New Roman" w:cs="Times New Roman"/>
          <w:color w:val="000000" w:themeColor="text1"/>
          <w:sz w:val="24"/>
          <w:szCs w:val="24"/>
        </w:rPr>
        <w:t xml:space="preserve"> create instance of it. By making a class abstract,  you told compiler that, it’s incomplete and should not be instantiated. Java compiler will throw error, when a code tries to instantiate abstract class.</w:t>
      </w:r>
    </w:p>
    <w:p w:rsidR="000A27E7" w:rsidRPr="000A27E7" w:rsidRDefault="000A27E7" w:rsidP="000A27E7">
      <w:pPr>
        <w:spacing w:after="24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br/>
      </w:r>
    </w:p>
    <w:p w:rsidR="000A27E7" w:rsidRPr="000A27E7" w:rsidRDefault="000A27E7" w:rsidP="000A27E7">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12</w:t>
      </w:r>
      <w:r w:rsidRPr="000A27E7">
        <w:rPr>
          <w:rFonts w:ascii="Times New Roman" w:eastAsia="Times New Roman" w:hAnsi="Times New Roman" w:cs="Times New Roman"/>
          <w:b/>
          <w:bCs/>
          <w:color w:val="000000" w:themeColor="text1"/>
          <w:sz w:val="24"/>
          <w:szCs w:val="24"/>
        </w:rPr>
        <w:t>) Is it necessary for an abstract class to have an abstract method?</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No, It’s not mandatory for an abstract class to have any abstract method. You can make a class abstract in Java, by just using abstract keyword in class declaration. Compiler will enforce all structural restriction, applied to abstract class, e.g. now allowing to create any instance. By the way, it’s debatable whether you should have abstract method inside abstract class or interface. In my opinion, abstract class should have abstract methods, because that’s the first thing programmer assumes, when he see that class. That would also go nicely along principle of least surprise.</w:t>
      </w:r>
    </w:p>
    <w:p w:rsidR="000A27E7" w:rsidRPr="000A27E7" w:rsidRDefault="000A27E7" w:rsidP="000A27E7">
      <w:pPr>
        <w:spacing w:after="24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br/>
      </w:r>
    </w:p>
    <w:p w:rsidR="000A27E7" w:rsidRPr="000A27E7" w:rsidRDefault="000A27E7" w:rsidP="000A27E7">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13</w:t>
      </w:r>
      <w:r w:rsidRPr="000A27E7">
        <w:rPr>
          <w:rFonts w:ascii="Times New Roman" w:eastAsia="Times New Roman" w:hAnsi="Times New Roman" w:cs="Times New Roman"/>
          <w:b/>
          <w:bCs/>
          <w:color w:val="000000" w:themeColor="text1"/>
          <w:sz w:val="24"/>
          <w:szCs w:val="24"/>
        </w:rPr>
        <w:t>) Difference between abstract class and interface in Java?</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This is the most important and one of the classic Java Interview question. I don’t know, how many times I have seen this question at all most all levels of Java interviews. One reason, which makes this question interesting is the ability to produce example. It’s easy to answers questions on core OOPS concepts like </w:t>
      </w:r>
      <w:hyperlink r:id="rId12" w:history="1">
        <w:r w:rsidRPr="006B3BA6">
          <w:rPr>
            <w:rFonts w:ascii="Times New Roman" w:eastAsia="Times New Roman" w:hAnsi="Times New Roman" w:cs="Times New Roman"/>
            <w:color w:val="000000" w:themeColor="text1"/>
            <w:sz w:val="24"/>
            <w:szCs w:val="24"/>
            <w:u w:val="single"/>
          </w:rPr>
          <w:t>Abstraction</w:t>
        </w:r>
      </w:hyperlink>
      <w:r w:rsidRPr="000A27E7">
        <w:rPr>
          <w:rFonts w:ascii="Times New Roman" w:eastAsia="Times New Roman" w:hAnsi="Times New Roman" w:cs="Times New Roman"/>
          <w:color w:val="000000" w:themeColor="text1"/>
          <w:sz w:val="24"/>
          <w:szCs w:val="24"/>
        </w:rPr>
        <w:t>, </w:t>
      </w:r>
      <w:hyperlink r:id="rId13" w:history="1">
        <w:r w:rsidRPr="006B3BA6">
          <w:rPr>
            <w:rFonts w:ascii="Times New Roman" w:eastAsia="Times New Roman" w:hAnsi="Times New Roman" w:cs="Times New Roman"/>
            <w:color w:val="000000" w:themeColor="text1"/>
            <w:sz w:val="24"/>
            <w:szCs w:val="24"/>
            <w:u w:val="single"/>
          </w:rPr>
          <w:t>Encapsulation</w:t>
        </w:r>
      </w:hyperlink>
      <w:r w:rsidRPr="000A27E7">
        <w:rPr>
          <w:rFonts w:ascii="Times New Roman" w:eastAsia="Times New Roman" w:hAnsi="Times New Roman" w:cs="Times New Roman"/>
          <w:color w:val="000000" w:themeColor="text1"/>
          <w:sz w:val="24"/>
          <w:szCs w:val="24"/>
        </w:rPr>
        <w:t>, </w:t>
      </w:r>
      <w:hyperlink r:id="rId14" w:history="1">
        <w:r w:rsidRPr="006B3BA6">
          <w:rPr>
            <w:rFonts w:ascii="Times New Roman" w:eastAsia="Times New Roman" w:hAnsi="Times New Roman" w:cs="Times New Roman"/>
            <w:color w:val="000000" w:themeColor="text1"/>
            <w:sz w:val="24"/>
            <w:szCs w:val="24"/>
            <w:u w:val="single"/>
          </w:rPr>
          <w:t>Polymorphism</w:t>
        </w:r>
      </w:hyperlink>
      <w:r w:rsidRPr="000A27E7">
        <w:rPr>
          <w:rFonts w:ascii="Times New Roman" w:eastAsia="Times New Roman" w:hAnsi="Times New Roman" w:cs="Times New Roman"/>
          <w:color w:val="000000" w:themeColor="text1"/>
          <w:sz w:val="24"/>
          <w:szCs w:val="24"/>
        </w:rPr>
        <w:t> and </w:t>
      </w:r>
      <w:hyperlink r:id="rId15" w:history="1">
        <w:r w:rsidRPr="006B3BA6">
          <w:rPr>
            <w:rFonts w:ascii="Times New Roman" w:eastAsia="Times New Roman" w:hAnsi="Times New Roman" w:cs="Times New Roman"/>
            <w:color w:val="000000" w:themeColor="text1"/>
            <w:sz w:val="24"/>
            <w:szCs w:val="24"/>
            <w:u w:val="single"/>
          </w:rPr>
          <w:t>Inheritance</w:t>
        </w:r>
      </w:hyperlink>
      <w:r w:rsidRPr="000A27E7">
        <w:rPr>
          <w:rFonts w:ascii="Times New Roman" w:eastAsia="Times New Roman" w:hAnsi="Times New Roman" w:cs="Times New Roman"/>
          <w:color w:val="000000" w:themeColor="text1"/>
          <w:sz w:val="24"/>
          <w:szCs w:val="24"/>
        </w:rPr>
        <w:t xml:space="preserve">, but when it comes to subtle points like this, candidate more often fumbled. You can see this post for all syntactical difference between abstract class and interface, but it deserve a post on </w:t>
      </w:r>
      <w:proofErr w:type="spellStart"/>
      <w:r w:rsidRPr="000A27E7">
        <w:rPr>
          <w:rFonts w:ascii="Times New Roman" w:eastAsia="Times New Roman" w:hAnsi="Times New Roman" w:cs="Times New Roman"/>
          <w:color w:val="000000" w:themeColor="text1"/>
          <w:sz w:val="24"/>
          <w:szCs w:val="24"/>
        </w:rPr>
        <w:t>it’s</w:t>
      </w:r>
      <w:proofErr w:type="spellEnd"/>
      <w:r w:rsidRPr="000A27E7">
        <w:rPr>
          <w:rFonts w:ascii="Times New Roman" w:eastAsia="Times New Roman" w:hAnsi="Times New Roman" w:cs="Times New Roman"/>
          <w:color w:val="000000" w:themeColor="text1"/>
          <w:sz w:val="24"/>
          <w:szCs w:val="24"/>
        </w:rPr>
        <w:t xml:space="preserve"> own.</w:t>
      </w:r>
    </w:p>
    <w:p w:rsidR="000A27E7" w:rsidRPr="000A27E7" w:rsidRDefault="000A27E7" w:rsidP="000A27E7">
      <w:pPr>
        <w:spacing w:after="24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br/>
      </w:r>
    </w:p>
    <w:p w:rsidR="000A27E7" w:rsidRPr="000A27E7" w:rsidRDefault="000A27E7" w:rsidP="000A27E7">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14</w:t>
      </w:r>
      <w:r w:rsidRPr="000A27E7">
        <w:rPr>
          <w:rFonts w:ascii="Times New Roman" w:eastAsia="Times New Roman" w:hAnsi="Times New Roman" w:cs="Times New Roman"/>
          <w:b/>
          <w:bCs/>
          <w:color w:val="000000" w:themeColor="text1"/>
          <w:sz w:val="24"/>
          <w:szCs w:val="24"/>
        </w:rPr>
        <w:t>) When do you favor abstract class over interface?</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0A27E7">
        <w:rPr>
          <w:rFonts w:ascii="Times New Roman" w:eastAsia="Times New Roman" w:hAnsi="Times New Roman" w:cs="Times New Roman"/>
          <w:color w:val="000000" w:themeColor="text1"/>
          <w:sz w:val="24"/>
          <w:szCs w:val="24"/>
        </w:rPr>
        <w:t>it’s</w:t>
      </w:r>
      <w:proofErr w:type="spellEnd"/>
      <w:r w:rsidRPr="000A27E7">
        <w:rPr>
          <w:rFonts w:ascii="Times New Roman" w:eastAsia="Times New Roman" w:hAnsi="Times New Roman" w:cs="Times New Roman"/>
          <w:color w:val="000000" w:themeColor="text1"/>
          <w:sz w:val="24"/>
          <w:szCs w:val="24"/>
        </w:rPr>
        <w:t xml:space="preserve"> implementation, consider providing an abstract class for default implementation. This is the pattern followed in Java collection package, you can see </w:t>
      </w:r>
      <w:proofErr w:type="spellStart"/>
      <w:r w:rsidRPr="000A27E7">
        <w:rPr>
          <w:rFonts w:ascii="Times New Roman" w:eastAsia="Times New Roman" w:hAnsi="Times New Roman" w:cs="Times New Roman"/>
          <w:color w:val="000000" w:themeColor="text1"/>
          <w:sz w:val="24"/>
          <w:szCs w:val="24"/>
        </w:rPr>
        <w:t>AbstractList</w:t>
      </w:r>
      <w:proofErr w:type="spellEnd"/>
      <w:r w:rsidRPr="000A27E7">
        <w:rPr>
          <w:rFonts w:ascii="Times New Roman" w:eastAsia="Times New Roman" w:hAnsi="Times New Roman" w:cs="Times New Roman"/>
          <w:color w:val="000000" w:themeColor="text1"/>
          <w:sz w:val="24"/>
          <w:szCs w:val="24"/>
        </w:rPr>
        <w:t> provides default implementation for List interface.</w:t>
      </w:r>
    </w:p>
    <w:p w:rsidR="000A27E7" w:rsidRPr="000A27E7" w:rsidRDefault="000A27E7" w:rsidP="000A27E7">
      <w:pPr>
        <w:spacing w:after="24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lastRenderedPageBreak/>
        <w:br/>
      </w:r>
    </w:p>
    <w:p w:rsidR="000A27E7" w:rsidRPr="000A27E7" w:rsidRDefault="000A27E7" w:rsidP="000A27E7">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15</w:t>
      </w:r>
      <w:r w:rsidRPr="000A27E7">
        <w:rPr>
          <w:rFonts w:ascii="Times New Roman" w:eastAsia="Times New Roman" w:hAnsi="Times New Roman" w:cs="Times New Roman"/>
          <w:b/>
          <w:bCs/>
          <w:color w:val="000000" w:themeColor="text1"/>
          <w:sz w:val="24"/>
          <w:szCs w:val="24"/>
        </w:rPr>
        <w:t>) What is abstract method in Java?</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An abstract method is a method without body. You just declare method, without defining it and use abstract keyword in method declaration.  All method declared inside </w:t>
      </w:r>
      <w:hyperlink r:id="rId16" w:history="1">
        <w:r w:rsidRPr="006B3BA6">
          <w:rPr>
            <w:rFonts w:ascii="Times New Roman" w:eastAsia="Times New Roman" w:hAnsi="Times New Roman" w:cs="Times New Roman"/>
            <w:color w:val="000000" w:themeColor="text1"/>
            <w:sz w:val="24"/>
            <w:szCs w:val="24"/>
            <w:u w:val="single"/>
          </w:rPr>
          <w:t>Java Interface</w:t>
        </w:r>
      </w:hyperlink>
      <w:r w:rsidRPr="000A27E7">
        <w:rPr>
          <w:rFonts w:ascii="Times New Roman" w:eastAsia="Times New Roman" w:hAnsi="Times New Roman" w:cs="Times New Roman"/>
          <w:color w:val="000000" w:themeColor="text1"/>
          <w:sz w:val="24"/>
          <w:szCs w:val="24"/>
        </w:rPr>
        <w:t> are by default abstract. Here is an example of abstract method in Java</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 xml:space="preserve">                public void abstract </w:t>
      </w:r>
      <w:proofErr w:type="spellStart"/>
      <w:r w:rsidRPr="000A27E7">
        <w:rPr>
          <w:rFonts w:ascii="Times New Roman" w:eastAsia="Times New Roman" w:hAnsi="Times New Roman" w:cs="Times New Roman"/>
          <w:color w:val="000000" w:themeColor="text1"/>
          <w:sz w:val="24"/>
          <w:szCs w:val="24"/>
        </w:rPr>
        <w:t>printVersion</w:t>
      </w:r>
      <w:proofErr w:type="spellEnd"/>
      <w:r w:rsidRPr="000A27E7">
        <w:rPr>
          <w:rFonts w:ascii="Times New Roman" w:eastAsia="Times New Roman" w:hAnsi="Times New Roman" w:cs="Times New Roman"/>
          <w:color w:val="000000" w:themeColor="text1"/>
          <w:sz w:val="24"/>
          <w:szCs w:val="24"/>
        </w:rPr>
        <w:t>();</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p>
    <w:p w:rsidR="000A27E7" w:rsidRPr="006B3BA6"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Now, In order to implement this method, you need to extend abstract class and </w:t>
      </w:r>
      <w:hyperlink r:id="rId17" w:history="1">
        <w:r w:rsidRPr="006B3BA6">
          <w:rPr>
            <w:rFonts w:ascii="Times New Roman" w:eastAsia="Times New Roman" w:hAnsi="Times New Roman" w:cs="Times New Roman"/>
            <w:color w:val="000000" w:themeColor="text1"/>
            <w:sz w:val="24"/>
            <w:szCs w:val="24"/>
            <w:u w:val="single"/>
          </w:rPr>
          <w:t>override</w:t>
        </w:r>
      </w:hyperlink>
      <w:r w:rsidRPr="000A27E7">
        <w:rPr>
          <w:rFonts w:ascii="Times New Roman" w:eastAsia="Times New Roman" w:hAnsi="Times New Roman" w:cs="Times New Roman"/>
          <w:color w:val="000000" w:themeColor="text1"/>
          <w:sz w:val="24"/>
          <w:szCs w:val="24"/>
        </w:rPr>
        <w:t> this method.</w:t>
      </w:r>
    </w:p>
    <w:p w:rsidR="0075644E" w:rsidRPr="006B3BA6" w:rsidRDefault="0075644E" w:rsidP="000A27E7">
      <w:pPr>
        <w:spacing w:after="0" w:line="240" w:lineRule="auto"/>
        <w:rPr>
          <w:rFonts w:ascii="Times New Roman" w:eastAsia="Times New Roman" w:hAnsi="Times New Roman" w:cs="Times New Roman"/>
          <w:color w:val="000000" w:themeColor="text1"/>
          <w:sz w:val="24"/>
          <w:szCs w:val="24"/>
        </w:rPr>
      </w:pPr>
    </w:p>
    <w:p w:rsidR="00DE7961" w:rsidRPr="006B3BA6" w:rsidRDefault="00DE7961" w:rsidP="00DE7961">
      <w:pPr>
        <w:pStyle w:val="NormalWeb"/>
        <w:shd w:val="clear" w:color="auto" w:fill="FFFFFF"/>
        <w:spacing w:before="0" w:beforeAutospacing="0" w:after="0" w:afterAutospacing="0"/>
        <w:rPr>
          <w:color w:val="000000" w:themeColor="text1"/>
        </w:rPr>
      </w:pPr>
      <w:r w:rsidRPr="006B3BA6">
        <w:rPr>
          <w:color w:val="000000" w:themeColor="text1"/>
        </w:rPr>
        <w:t>16.</w:t>
      </w:r>
      <w:r w:rsidRPr="006B3BA6">
        <w:rPr>
          <w:rStyle w:val="Strong"/>
          <w:color w:val="000000" w:themeColor="text1"/>
          <w:bdr w:val="none" w:sz="0" w:space="0" w:color="auto" w:frame="1"/>
        </w:rPr>
        <w:t xml:space="preserve"> What is Abstraction in Java?</w:t>
      </w:r>
    </w:p>
    <w:p w:rsidR="000A27E7" w:rsidRPr="000A27E7" w:rsidRDefault="00DE7961" w:rsidP="00DE7961">
      <w:pPr>
        <w:pStyle w:val="NormalWeb"/>
        <w:shd w:val="clear" w:color="auto" w:fill="FFFFFF"/>
        <w:spacing w:before="0" w:beforeAutospacing="0" w:after="0" w:afterAutospacing="0"/>
        <w:rPr>
          <w:color w:val="000000" w:themeColor="text1"/>
        </w:rPr>
      </w:pPr>
      <w:proofErr w:type="spellStart"/>
      <w:r w:rsidRPr="006B3BA6">
        <w:rPr>
          <w:color w:val="000000" w:themeColor="text1"/>
        </w:rPr>
        <w:t>Ans</w:t>
      </w:r>
      <w:proofErr w:type="spellEnd"/>
      <w:r w:rsidRPr="006B3BA6">
        <w:rPr>
          <w:color w:val="000000" w:themeColor="text1"/>
        </w:rPr>
        <w:t>: </w:t>
      </w:r>
      <w:hyperlink r:id="rId18" w:history="1">
        <w:r w:rsidRPr="006B3BA6">
          <w:rPr>
            <w:rStyle w:val="Hyperlink"/>
            <w:color w:val="000000" w:themeColor="text1"/>
            <w:bdr w:val="none" w:sz="0" w:space="0" w:color="auto" w:frame="1"/>
          </w:rPr>
          <w:t>Abstraction in Java</w:t>
        </w:r>
      </w:hyperlink>
      <w:r w:rsidRPr="006B3BA6">
        <w:rPr>
          <w:color w:val="000000" w:themeColor="text1"/>
        </w:rPr>
        <w:t> is a technique by which we can hide the data that is not required to users. It hides all unwanted data so that users can work only with the required data.</w:t>
      </w:r>
    </w:p>
    <w:p w:rsidR="000A27E7" w:rsidRPr="000A27E7" w:rsidRDefault="00DE7961" w:rsidP="000A27E7">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17</w:t>
      </w:r>
      <w:r w:rsidR="000A27E7" w:rsidRPr="000A27E7">
        <w:rPr>
          <w:rFonts w:ascii="Times New Roman" w:eastAsia="Times New Roman" w:hAnsi="Times New Roman" w:cs="Times New Roman"/>
          <w:b/>
          <w:bCs/>
          <w:color w:val="000000" w:themeColor="text1"/>
          <w:sz w:val="24"/>
          <w:szCs w:val="24"/>
        </w:rPr>
        <w:t>) Can abstract class contains main method in Java ?</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r w:rsidRPr="000A27E7">
        <w:rPr>
          <w:rFonts w:ascii="Times New Roman" w:eastAsia="Times New Roman" w:hAnsi="Times New Roman" w:cs="Times New Roman"/>
          <w:color w:val="000000" w:themeColor="text1"/>
          <w:sz w:val="24"/>
          <w:szCs w:val="24"/>
        </w:rPr>
        <w:t>Yes, abstract class can contain </w:t>
      </w:r>
      <w:hyperlink r:id="rId19" w:history="1">
        <w:r w:rsidRPr="006B3BA6">
          <w:rPr>
            <w:rFonts w:ascii="Times New Roman" w:eastAsia="Times New Roman" w:hAnsi="Times New Roman" w:cs="Times New Roman"/>
            <w:color w:val="000000" w:themeColor="text1"/>
            <w:sz w:val="24"/>
            <w:szCs w:val="24"/>
            <w:u w:val="single"/>
          </w:rPr>
          <w:t>main method</w:t>
        </w:r>
      </w:hyperlink>
      <w:r w:rsidRPr="000A27E7">
        <w:rPr>
          <w:rFonts w:ascii="Times New Roman" w:eastAsia="Times New Roman" w:hAnsi="Times New Roman" w:cs="Times New Roman"/>
          <w:color w:val="000000" w:themeColor="text1"/>
          <w:sz w:val="24"/>
          <w:szCs w:val="24"/>
        </w:rPr>
        <w:t>, it just another static method and you can execute Abstract class with main method, until you don’t create any instance.</w:t>
      </w:r>
    </w:p>
    <w:p w:rsidR="000A27E7" w:rsidRPr="000A27E7" w:rsidRDefault="000A27E7" w:rsidP="000A27E7">
      <w:pPr>
        <w:spacing w:after="0" w:line="240" w:lineRule="auto"/>
        <w:rPr>
          <w:rFonts w:ascii="Times New Roman" w:eastAsia="Times New Roman" w:hAnsi="Times New Roman" w:cs="Times New Roman"/>
          <w:color w:val="000000" w:themeColor="text1"/>
          <w:sz w:val="24"/>
          <w:szCs w:val="24"/>
        </w:rPr>
      </w:pPr>
    </w:p>
    <w:p w:rsidR="00DE7961" w:rsidRPr="006B3BA6" w:rsidRDefault="00DE7961" w:rsidP="00DE7961">
      <w:pPr>
        <w:pStyle w:val="NormalWeb"/>
        <w:shd w:val="clear" w:color="auto" w:fill="FFFFFF"/>
        <w:spacing w:before="0" w:beforeAutospacing="0" w:after="0" w:afterAutospacing="0"/>
        <w:rPr>
          <w:color w:val="000000" w:themeColor="text1"/>
        </w:rPr>
      </w:pPr>
      <w:r w:rsidRPr="006B3BA6">
        <w:rPr>
          <w:color w:val="000000" w:themeColor="text1"/>
        </w:rPr>
        <w:t>18.</w:t>
      </w:r>
      <w:r w:rsidRPr="006B3BA6">
        <w:rPr>
          <w:rStyle w:val="Strong"/>
          <w:color w:val="000000" w:themeColor="text1"/>
          <w:bdr w:val="none" w:sz="0" w:space="0" w:color="auto" w:frame="1"/>
        </w:rPr>
        <w:t xml:space="preserve"> </w:t>
      </w:r>
      <w:r w:rsidRPr="006B3BA6">
        <w:rPr>
          <w:b/>
          <w:bCs/>
          <w:color w:val="000000" w:themeColor="text1"/>
        </w:rPr>
        <w:t>How to achieve or implement Abstraction in Java?</w:t>
      </w:r>
    </w:p>
    <w:p w:rsidR="00DE7961" w:rsidRPr="00DE7961" w:rsidRDefault="00DE7961" w:rsidP="00DE7961">
      <w:pPr>
        <w:shd w:val="clear" w:color="auto" w:fill="FFFFFF"/>
        <w:spacing w:after="192" w:line="240" w:lineRule="auto"/>
        <w:rPr>
          <w:ins w:id="0" w:author="Unknown"/>
          <w:rFonts w:ascii="Times New Roman" w:eastAsia="Times New Roman" w:hAnsi="Times New Roman" w:cs="Times New Roman"/>
          <w:color w:val="000000" w:themeColor="text1"/>
          <w:sz w:val="24"/>
          <w:szCs w:val="24"/>
        </w:rPr>
      </w:pPr>
      <w:proofErr w:type="spellStart"/>
      <w:ins w:id="1" w:author="Unknown">
        <w:r w:rsidRPr="00DE7961">
          <w:rPr>
            <w:rFonts w:ascii="Times New Roman" w:eastAsia="Times New Roman" w:hAnsi="Times New Roman" w:cs="Times New Roman"/>
            <w:color w:val="000000" w:themeColor="text1"/>
            <w:sz w:val="24"/>
            <w:szCs w:val="24"/>
          </w:rPr>
          <w:t>Ans</w:t>
        </w:r>
        <w:proofErr w:type="spellEnd"/>
        <w:r w:rsidRPr="00DE7961">
          <w:rPr>
            <w:rFonts w:ascii="Times New Roman" w:eastAsia="Times New Roman" w:hAnsi="Times New Roman" w:cs="Times New Roman"/>
            <w:color w:val="000000" w:themeColor="text1"/>
            <w:sz w:val="24"/>
            <w:szCs w:val="24"/>
          </w:rPr>
          <w:t>: There are two ways to implement abstraction in java. They are as follows:</w:t>
        </w:r>
      </w:ins>
    </w:p>
    <w:p w:rsidR="00DE7961" w:rsidRPr="006B3BA6" w:rsidRDefault="00DE7961" w:rsidP="00DE7961">
      <w:pPr>
        <w:shd w:val="clear" w:color="auto" w:fill="FFFFFF"/>
        <w:spacing w:after="192" w:line="240" w:lineRule="auto"/>
        <w:rPr>
          <w:rFonts w:ascii="Times New Roman" w:eastAsia="Times New Roman" w:hAnsi="Times New Roman" w:cs="Times New Roman"/>
          <w:color w:val="000000" w:themeColor="text1"/>
          <w:sz w:val="24"/>
          <w:szCs w:val="24"/>
        </w:rPr>
      </w:pPr>
      <w:ins w:id="2" w:author="Unknown">
        <w:r w:rsidRPr="00DE7961">
          <w:rPr>
            <w:rFonts w:ascii="Times New Roman" w:eastAsia="Times New Roman" w:hAnsi="Times New Roman" w:cs="Times New Roman"/>
            <w:color w:val="000000" w:themeColor="text1"/>
            <w:sz w:val="24"/>
            <w:szCs w:val="24"/>
          </w:rPr>
          <w:t>a) Abstract class (0 to 100%)</w:t>
        </w:r>
        <w:r w:rsidRPr="00DE7961">
          <w:rPr>
            <w:rFonts w:ascii="Times New Roman" w:eastAsia="Times New Roman" w:hAnsi="Times New Roman" w:cs="Times New Roman"/>
            <w:color w:val="000000" w:themeColor="text1"/>
            <w:sz w:val="24"/>
            <w:szCs w:val="24"/>
          </w:rPr>
          <w:br/>
          <w:t>b) Interface (100%)</w:t>
        </w:r>
      </w:ins>
    </w:p>
    <w:p w:rsidR="00DE7961" w:rsidRPr="00DE7961" w:rsidRDefault="00DE7961" w:rsidP="00DE7961">
      <w:pPr>
        <w:shd w:val="clear" w:color="auto" w:fill="FFFFFF"/>
        <w:spacing w:after="192" w:line="240" w:lineRule="auto"/>
        <w:rPr>
          <w:ins w:id="3" w:author="Unknown"/>
          <w:rFonts w:ascii="Times New Roman" w:eastAsia="Times New Roman" w:hAnsi="Times New Roman" w:cs="Times New Roman"/>
          <w:color w:val="000000" w:themeColor="text1"/>
          <w:sz w:val="24"/>
          <w:szCs w:val="24"/>
        </w:rPr>
      </w:pPr>
    </w:p>
    <w:p w:rsidR="00DE7961" w:rsidRPr="00DE7961" w:rsidRDefault="00DE7961" w:rsidP="00DE7961">
      <w:pPr>
        <w:shd w:val="clear" w:color="auto" w:fill="FFFFFF"/>
        <w:spacing w:after="0" w:line="240" w:lineRule="auto"/>
        <w:rPr>
          <w:ins w:id="4" w:author="Unknown"/>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19.</w:t>
      </w:r>
      <w:ins w:id="5" w:author="Unknown">
        <w:r w:rsidRPr="006B3BA6">
          <w:rPr>
            <w:rFonts w:ascii="Times New Roman" w:eastAsia="Times New Roman" w:hAnsi="Times New Roman" w:cs="Times New Roman"/>
            <w:b/>
            <w:bCs/>
            <w:color w:val="000000" w:themeColor="text1"/>
            <w:sz w:val="24"/>
            <w:szCs w:val="24"/>
          </w:rPr>
          <w:t xml:space="preserve"> What is Abstract class in Java? How to define it?</w:t>
        </w:r>
      </w:ins>
    </w:p>
    <w:p w:rsidR="00DE7961" w:rsidRPr="00DE7961" w:rsidRDefault="00DE7961" w:rsidP="00DE7961">
      <w:pPr>
        <w:shd w:val="clear" w:color="auto" w:fill="FFFFFF"/>
        <w:spacing w:after="192" w:line="240" w:lineRule="auto"/>
        <w:rPr>
          <w:ins w:id="6" w:author="Unknown"/>
          <w:rFonts w:ascii="Times New Roman" w:eastAsia="Times New Roman" w:hAnsi="Times New Roman" w:cs="Times New Roman"/>
          <w:color w:val="000000" w:themeColor="text1"/>
          <w:sz w:val="24"/>
          <w:szCs w:val="24"/>
        </w:rPr>
      </w:pPr>
      <w:proofErr w:type="spellStart"/>
      <w:ins w:id="7" w:author="Unknown">
        <w:r w:rsidRPr="00DE7961">
          <w:rPr>
            <w:rFonts w:ascii="Times New Roman" w:eastAsia="Times New Roman" w:hAnsi="Times New Roman" w:cs="Times New Roman"/>
            <w:color w:val="000000" w:themeColor="text1"/>
            <w:sz w:val="24"/>
            <w:szCs w:val="24"/>
          </w:rPr>
          <w:t>Ans</w:t>
        </w:r>
        <w:proofErr w:type="spellEnd"/>
        <w:r w:rsidRPr="00DE7961">
          <w:rPr>
            <w:rFonts w:ascii="Times New Roman" w:eastAsia="Times New Roman" w:hAnsi="Times New Roman" w:cs="Times New Roman"/>
            <w:color w:val="000000" w:themeColor="text1"/>
            <w:sz w:val="24"/>
            <w:szCs w:val="24"/>
          </w:rPr>
          <w:t>: An abstract class in java is a class that is declared with an abstract keyword.</w:t>
        </w:r>
      </w:ins>
    </w:p>
    <w:p w:rsidR="00DE7961" w:rsidRPr="006B3BA6" w:rsidRDefault="00DE7961" w:rsidP="000A27E7">
      <w:pPr>
        <w:pStyle w:val="NormalWeb"/>
        <w:shd w:val="clear" w:color="auto" w:fill="FFFFFF"/>
        <w:spacing w:before="0" w:beforeAutospacing="0" w:after="192" w:afterAutospacing="0"/>
        <w:rPr>
          <w:color w:val="000000" w:themeColor="text1"/>
        </w:rPr>
      </w:pPr>
    </w:p>
    <w:p w:rsidR="00F24802" w:rsidRPr="006B3BA6" w:rsidRDefault="00DE7961" w:rsidP="00F24802">
      <w:pPr>
        <w:rPr>
          <w:rFonts w:ascii="Times New Roman" w:eastAsia="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20.</w:t>
      </w:r>
      <w:r w:rsidR="00F24802" w:rsidRPr="006B3BA6">
        <w:rPr>
          <w:rFonts w:ascii="Times New Roman" w:eastAsia="Times New Roman" w:hAnsi="Times New Roman" w:cs="Times New Roman"/>
          <w:b/>
          <w:bCs/>
          <w:color w:val="000000" w:themeColor="text1"/>
          <w:sz w:val="24"/>
          <w:szCs w:val="24"/>
        </w:rPr>
        <w:t>When to use Abstract method in Java?</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An abstract method can be used</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r w:rsidRPr="00F24802">
        <w:rPr>
          <w:rFonts w:ascii="Times New Roman" w:eastAsia="Times New Roman" w:hAnsi="Times New Roman" w:cs="Times New Roman"/>
          <w:color w:val="000000" w:themeColor="text1"/>
          <w:sz w:val="24"/>
          <w:szCs w:val="24"/>
        </w:rPr>
        <w:t>a) When the same method has to perform different tasks depending on the object calling it.</w:t>
      </w:r>
      <w:r w:rsidRPr="00F24802">
        <w:rPr>
          <w:rFonts w:ascii="Times New Roman" w:eastAsia="Times New Roman" w:hAnsi="Times New Roman" w:cs="Times New Roman"/>
          <w:color w:val="000000" w:themeColor="text1"/>
          <w:sz w:val="24"/>
          <w:szCs w:val="24"/>
        </w:rPr>
        <w:br/>
        <w:t>b) When you need to be overridden in its non-abstract subclasses.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21.Is abstract class a pure abstraction in Java?</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No, It provides 0 to 100% abstraction.</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lastRenderedPageBreak/>
        <w:t>22. Is it possible to create an object of abstract class in Java?</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No. It is not possible but we can create an object of its subclass.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23. Is it possible that an abstract class can have without any abstract method?</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Yes.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24. Can an abstract class have constructor?</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Yes.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25. Is abstract class allow to define private, final, static, and concrete methods?</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Yes.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26. Is it possible to achieve multiple inheritance through abstract class?</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No.</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27. Can we make an abstract class without abstract keyword?</w:t>
      </w:r>
    </w:p>
    <w:p w:rsidR="00F24802" w:rsidRPr="006B3BA6"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No, a class must be declared with abstract keyword to make an abstract class.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
    <w:p w:rsidR="00F24802" w:rsidRPr="00F24802" w:rsidRDefault="00F24802" w:rsidP="00F24802">
      <w:pPr>
        <w:shd w:val="clear" w:color="auto" w:fill="FFFFFF"/>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28. Can we define an abstract method inside non-abstract class (concrete class)?</w:t>
      </w:r>
    </w:p>
    <w:p w:rsidR="00F24802" w:rsidRPr="00F24802" w:rsidRDefault="00F24802" w:rsidP="00F24802">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F24802">
        <w:rPr>
          <w:rFonts w:ascii="Times New Roman" w:eastAsia="Times New Roman" w:hAnsi="Times New Roman" w:cs="Times New Roman"/>
          <w:color w:val="000000" w:themeColor="text1"/>
          <w:sz w:val="24"/>
          <w:szCs w:val="24"/>
        </w:rPr>
        <w:t>Ans</w:t>
      </w:r>
      <w:proofErr w:type="spellEnd"/>
      <w:r w:rsidRPr="00F24802">
        <w:rPr>
          <w:rFonts w:ascii="Times New Roman" w:eastAsia="Times New Roman" w:hAnsi="Times New Roman" w:cs="Times New Roman"/>
          <w:color w:val="000000" w:themeColor="text1"/>
          <w:sz w:val="24"/>
          <w:szCs w:val="24"/>
        </w:rPr>
        <w:t>: No, we cannot define an abstract method in non-abstract class.</w:t>
      </w:r>
    </w:p>
    <w:p w:rsidR="008D4054" w:rsidRPr="006B3BA6" w:rsidRDefault="000A27E7" w:rsidP="008D4054">
      <w:pPr>
        <w:pStyle w:val="NormalWeb"/>
        <w:shd w:val="clear" w:color="auto" w:fill="FFFFFF"/>
        <w:spacing w:before="0" w:beforeAutospacing="0" w:after="0" w:afterAutospacing="0"/>
        <w:rPr>
          <w:color w:val="000000" w:themeColor="text1"/>
        </w:rPr>
      </w:pPr>
      <w:r w:rsidRPr="006B3BA6">
        <w:rPr>
          <w:color w:val="000000" w:themeColor="text1"/>
        </w:rPr>
        <w:br/>
      </w:r>
      <w:r w:rsidRPr="006B3BA6">
        <w:rPr>
          <w:color w:val="000000" w:themeColor="text1"/>
        </w:rPr>
        <w:br/>
      </w:r>
      <w:r w:rsidR="008D4054" w:rsidRPr="006B3BA6">
        <w:rPr>
          <w:color w:val="000000" w:themeColor="text1"/>
        </w:rPr>
        <w:t>29.</w:t>
      </w:r>
      <w:r w:rsidR="008D4054" w:rsidRPr="006B3BA6">
        <w:rPr>
          <w:b/>
          <w:bCs/>
          <w:color w:val="000000" w:themeColor="text1"/>
        </w:rPr>
        <w:t>What is the advantage of Abstract class in Java?</w:t>
      </w:r>
    </w:p>
    <w:p w:rsidR="008D4054" w:rsidRPr="008D4054" w:rsidRDefault="008D4054" w:rsidP="008D4054">
      <w:pPr>
        <w:shd w:val="clear" w:color="auto" w:fill="FFFFFF"/>
        <w:spacing w:after="192" w:line="240" w:lineRule="auto"/>
        <w:rPr>
          <w:rFonts w:ascii="Times New Roman" w:eastAsia="Times New Roman" w:hAnsi="Times New Roman" w:cs="Times New Roman"/>
          <w:color w:val="000000" w:themeColor="text1"/>
          <w:sz w:val="24"/>
          <w:szCs w:val="24"/>
        </w:rPr>
      </w:pPr>
      <w:proofErr w:type="spellStart"/>
      <w:r w:rsidRPr="008D4054">
        <w:rPr>
          <w:rFonts w:ascii="Times New Roman" w:eastAsia="Times New Roman" w:hAnsi="Times New Roman" w:cs="Times New Roman"/>
          <w:color w:val="000000" w:themeColor="text1"/>
          <w:sz w:val="24"/>
          <w:szCs w:val="24"/>
        </w:rPr>
        <w:t>Ans</w:t>
      </w:r>
      <w:proofErr w:type="spellEnd"/>
      <w:r w:rsidRPr="008D4054">
        <w:rPr>
          <w:rFonts w:ascii="Times New Roman" w:eastAsia="Times New Roman" w:hAnsi="Times New Roman" w:cs="Times New Roman"/>
          <w:color w:val="000000" w:themeColor="text1"/>
          <w:sz w:val="24"/>
          <w:szCs w:val="24"/>
        </w:rPr>
        <w:t>: The main advantages of using abstract class are as follows:</w:t>
      </w:r>
    </w:p>
    <w:p w:rsidR="008D4054" w:rsidRPr="008D4054" w:rsidRDefault="008D4054" w:rsidP="008D4054">
      <w:pPr>
        <w:numPr>
          <w:ilvl w:val="0"/>
          <w:numId w:val="11"/>
        </w:numPr>
        <w:shd w:val="clear" w:color="auto" w:fill="FFFFFF"/>
        <w:spacing w:after="0" w:line="240" w:lineRule="auto"/>
        <w:rPr>
          <w:rFonts w:ascii="Times New Roman" w:eastAsia="Times New Roman" w:hAnsi="Times New Roman" w:cs="Times New Roman"/>
          <w:color w:val="000000" w:themeColor="text1"/>
          <w:sz w:val="24"/>
          <w:szCs w:val="24"/>
        </w:rPr>
      </w:pPr>
      <w:r w:rsidRPr="008D4054">
        <w:rPr>
          <w:rFonts w:ascii="Times New Roman" w:eastAsia="Times New Roman" w:hAnsi="Times New Roman" w:cs="Times New Roman"/>
          <w:color w:val="000000" w:themeColor="text1"/>
          <w:sz w:val="24"/>
          <w:szCs w:val="24"/>
        </w:rPr>
        <w:t>Abstract class makes programming better and more flexible by giving the scope of implementing abstract methods.</w:t>
      </w:r>
    </w:p>
    <w:p w:rsidR="008D4054" w:rsidRPr="008D4054" w:rsidRDefault="008D4054" w:rsidP="008D4054">
      <w:pPr>
        <w:numPr>
          <w:ilvl w:val="0"/>
          <w:numId w:val="11"/>
        </w:numPr>
        <w:shd w:val="clear" w:color="auto" w:fill="FFFFFF"/>
        <w:spacing w:after="0" w:line="240" w:lineRule="auto"/>
        <w:rPr>
          <w:rFonts w:ascii="Times New Roman" w:eastAsia="Times New Roman" w:hAnsi="Times New Roman" w:cs="Times New Roman"/>
          <w:color w:val="000000" w:themeColor="text1"/>
          <w:sz w:val="24"/>
          <w:szCs w:val="24"/>
        </w:rPr>
      </w:pPr>
      <w:r w:rsidRPr="008D4054">
        <w:rPr>
          <w:rFonts w:ascii="Times New Roman" w:eastAsia="Times New Roman" w:hAnsi="Times New Roman" w:cs="Times New Roman"/>
          <w:color w:val="000000" w:themeColor="text1"/>
          <w:sz w:val="24"/>
          <w:szCs w:val="24"/>
        </w:rPr>
        <w:t>Programmer can implement abstract method to perform different tasks depending on the need.</w:t>
      </w:r>
    </w:p>
    <w:p w:rsidR="008D4054" w:rsidRPr="008D4054" w:rsidRDefault="008D4054" w:rsidP="008D4054">
      <w:pPr>
        <w:numPr>
          <w:ilvl w:val="0"/>
          <w:numId w:val="11"/>
        </w:numPr>
        <w:shd w:val="clear" w:color="auto" w:fill="FFFFFF"/>
        <w:spacing w:after="0" w:line="240" w:lineRule="auto"/>
        <w:rPr>
          <w:rFonts w:ascii="Times New Roman" w:eastAsia="Times New Roman" w:hAnsi="Times New Roman" w:cs="Times New Roman"/>
          <w:color w:val="000000" w:themeColor="text1"/>
          <w:sz w:val="24"/>
          <w:szCs w:val="24"/>
        </w:rPr>
      </w:pPr>
      <w:r w:rsidRPr="008D4054">
        <w:rPr>
          <w:rFonts w:ascii="Times New Roman" w:eastAsia="Times New Roman" w:hAnsi="Times New Roman" w:cs="Times New Roman"/>
          <w:color w:val="000000" w:themeColor="text1"/>
          <w:sz w:val="24"/>
          <w:szCs w:val="24"/>
        </w:rPr>
        <w:t>We can easily manage code.</w:t>
      </w:r>
    </w:p>
    <w:p w:rsidR="000A27E7" w:rsidRPr="006B3BA6" w:rsidRDefault="000A27E7" w:rsidP="000A27E7">
      <w:pPr>
        <w:pStyle w:val="NormalWeb"/>
        <w:shd w:val="clear" w:color="auto" w:fill="FFFFFF"/>
        <w:spacing w:before="0" w:beforeAutospacing="0" w:after="192" w:afterAutospacing="0"/>
        <w:rPr>
          <w:b/>
          <w:color w:val="FF0000"/>
        </w:rPr>
      </w:pPr>
    </w:p>
    <w:p w:rsidR="008D4054" w:rsidRPr="006B3BA6" w:rsidRDefault="008D4054" w:rsidP="000A27E7">
      <w:pPr>
        <w:pStyle w:val="NormalWeb"/>
        <w:shd w:val="clear" w:color="auto" w:fill="FFFFFF"/>
        <w:spacing w:before="0" w:beforeAutospacing="0" w:after="192" w:afterAutospacing="0"/>
        <w:rPr>
          <w:b/>
          <w:color w:val="FF0000"/>
        </w:rPr>
      </w:pPr>
      <w:r w:rsidRPr="006B3BA6">
        <w:rPr>
          <w:b/>
          <w:color w:val="FF0000"/>
        </w:rPr>
        <w:t>TOP</w:t>
      </w:r>
      <w:r w:rsidR="00347CF3" w:rsidRPr="006B3BA6">
        <w:rPr>
          <w:b/>
          <w:color w:val="FF0000"/>
        </w:rPr>
        <w:t>IC:FILE HANDLING IN JAVA</w:t>
      </w:r>
    </w:p>
    <w:tbl>
      <w:tblPr>
        <w:tblW w:w="5000" w:type="pct"/>
        <w:tblCellSpacing w:w="25" w:type="dxa"/>
        <w:shd w:val="clear" w:color="auto" w:fill="FFFFFF"/>
        <w:tblCellMar>
          <w:top w:w="15" w:type="dxa"/>
          <w:left w:w="15" w:type="dxa"/>
          <w:bottom w:w="15" w:type="dxa"/>
          <w:right w:w="15" w:type="dxa"/>
        </w:tblCellMar>
        <w:tblLook w:val="04A0"/>
      </w:tblPr>
      <w:tblGrid>
        <w:gridCol w:w="9490"/>
      </w:tblGrid>
      <w:tr w:rsidR="00347CF3" w:rsidRPr="00347CF3" w:rsidTr="00347CF3">
        <w:trPr>
          <w:tblCellSpacing w:w="25" w:type="dxa"/>
        </w:trPr>
        <w:tc>
          <w:tcPr>
            <w:tcW w:w="0" w:type="auto"/>
            <w:shd w:val="clear" w:color="auto" w:fill="FFFFFF"/>
            <w:vAlign w:val="center"/>
            <w:hideMark/>
          </w:tcPr>
          <w:tbl>
            <w:tblPr>
              <w:tblW w:w="3319" w:type="pct"/>
              <w:tblCellSpacing w:w="15" w:type="dxa"/>
              <w:tblCellMar>
                <w:top w:w="15" w:type="dxa"/>
                <w:left w:w="15" w:type="dxa"/>
                <w:bottom w:w="15" w:type="dxa"/>
                <w:right w:w="15" w:type="dxa"/>
              </w:tblCellMar>
              <w:tblLook w:val="04A0"/>
            </w:tblPr>
            <w:tblGrid>
              <w:gridCol w:w="6213"/>
            </w:tblGrid>
            <w:tr w:rsidR="00347CF3" w:rsidRPr="006B3BA6" w:rsidTr="00347CF3">
              <w:trPr>
                <w:tblCellSpacing w:w="15" w:type="dxa"/>
              </w:trPr>
              <w:tc>
                <w:tcPr>
                  <w:tcW w:w="0" w:type="auto"/>
                  <w:vAlign w:val="center"/>
                  <w:hideMark/>
                </w:tcPr>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r w:rsidRPr="00347CF3">
                    <w:rPr>
                      <w:rFonts w:ascii="Times New Roman" w:eastAsia="Times New Roman" w:hAnsi="Times New Roman" w:cs="Times New Roman"/>
                      <w:b/>
                      <w:bCs/>
                      <w:color w:val="000000" w:themeColor="text1"/>
                      <w:sz w:val="24"/>
                      <w:szCs w:val="24"/>
                    </w:rPr>
                    <w:t>What is a stream and what are the types of Streams and classes of the Streams?</w:t>
                  </w:r>
                </w:p>
              </w:tc>
            </w:tr>
          </w:tbl>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p>
        </w:tc>
      </w:tr>
      <w:tr w:rsidR="00347CF3" w:rsidRPr="00347CF3" w:rsidTr="00347CF3">
        <w:trPr>
          <w:tblCellSpacing w:w="25" w:type="dxa"/>
        </w:trPr>
        <w:tc>
          <w:tcPr>
            <w:tcW w:w="0" w:type="auto"/>
            <w:shd w:val="clear" w:color="auto" w:fill="FFFFFF"/>
            <w:vAlign w:val="center"/>
            <w:hideMark/>
          </w:tcPr>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r w:rsidRPr="00347CF3">
              <w:rPr>
                <w:rFonts w:ascii="Times New Roman" w:eastAsia="Times New Roman" w:hAnsi="Times New Roman" w:cs="Times New Roman"/>
                <w:color w:val="000000" w:themeColor="text1"/>
                <w:sz w:val="24"/>
                <w:szCs w:val="24"/>
              </w:rPr>
              <w:t xml:space="preserve">Ans. A Stream is an abstraction that either produces or consumes information. There are two </w:t>
            </w:r>
            <w:r w:rsidRPr="00347CF3">
              <w:rPr>
                <w:rFonts w:ascii="Times New Roman" w:eastAsia="Times New Roman" w:hAnsi="Times New Roman" w:cs="Times New Roman"/>
                <w:color w:val="000000" w:themeColor="text1"/>
                <w:sz w:val="24"/>
                <w:szCs w:val="24"/>
              </w:rPr>
              <w:lastRenderedPageBreak/>
              <w:t>types of Streams :</w:t>
            </w:r>
            <w:r w:rsidRPr="00347CF3">
              <w:rPr>
                <w:rFonts w:ascii="Times New Roman" w:eastAsia="Times New Roman" w:hAnsi="Times New Roman" w:cs="Times New Roman"/>
                <w:color w:val="000000" w:themeColor="text1"/>
                <w:sz w:val="24"/>
                <w:szCs w:val="24"/>
              </w:rPr>
              <w:br/>
            </w:r>
            <w:r w:rsidRPr="00347CF3">
              <w:rPr>
                <w:rFonts w:ascii="Times New Roman" w:eastAsia="Times New Roman" w:hAnsi="Times New Roman" w:cs="Times New Roman"/>
                <w:color w:val="000000" w:themeColor="text1"/>
                <w:sz w:val="24"/>
                <w:szCs w:val="24"/>
              </w:rPr>
              <w:br/>
              <w:t>Byte Streams: Provide a convenient means for handling input and output of bytes.</w:t>
            </w:r>
            <w:r w:rsidRPr="00347CF3">
              <w:rPr>
                <w:rFonts w:ascii="Times New Roman" w:eastAsia="Times New Roman" w:hAnsi="Times New Roman" w:cs="Times New Roman"/>
                <w:color w:val="000000" w:themeColor="text1"/>
                <w:sz w:val="24"/>
                <w:szCs w:val="24"/>
              </w:rPr>
              <w:br/>
            </w:r>
            <w:r w:rsidRPr="00347CF3">
              <w:rPr>
                <w:rFonts w:ascii="Times New Roman" w:eastAsia="Times New Roman" w:hAnsi="Times New Roman" w:cs="Times New Roman"/>
                <w:color w:val="000000" w:themeColor="text1"/>
                <w:sz w:val="24"/>
                <w:szCs w:val="24"/>
              </w:rPr>
              <w:br/>
              <w:t>Character Streams: Provide a convenient means for handling input &amp; output of characters.</w:t>
            </w:r>
            <w:r w:rsidRPr="00347CF3">
              <w:rPr>
                <w:rFonts w:ascii="Times New Roman" w:eastAsia="Times New Roman" w:hAnsi="Times New Roman" w:cs="Times New Roman"/>
                <w:color w:val="000000" w:themeColor="text1"/>
                <w:sz w:val="24"/>
                <w:szCs w:val="24"/>
              </w:rPr>
              <w:br/>
            </w:r>
            <w:r w:rsidRPr="00347CF3">
              <w:rPr>
                <w:rFonts w:ascii="Times New Roman" w:eastAsia="Times New Roman" w:hAnsi="Times New Roman" w:cs="Times New Roman"/>
                <w:color w:val="000000" w:themeColor="text1"/>
                <w:sz w:val="24"/>
                <w:szCs w:val="24"/>
              </w:rPr>
              <w:br/>
              <w:t xml:space="preserve">Byte Streams classes: Are defined by using two abstract classes, namely </w:t>
            </w:r>
            <w:proofErr w:type="spellStart"/>
            <w:r w:rsidRPr="00347CF3">
              <w:rPr>
                <w:rFonts w:ascii="Times New Roman" w:eastAsia="Times New Roman" w:hAnsi="Times New Roman" w:cs="Times New Roman"/>
                <w:color w:val="000000" w:themeColor="text1"/>
                <w:sz w:val="24"/>
                <w:szCs w:val="24"/>
              </w:rPr>
              <w:t>InputStream</w:t>
            </w:r>
            <w:proofErr w:type="spellEnd"/>
            <w:r w:rsidRPr="00347CF3">
              <w:rPr>
                <w:rFonts w:ascii="Times New Roman" w:eastAsia="Times New Roman" w:hAnsi="Times New Roman" w:cs="Times New Roman"/>
                <w:color w:val="000000" w:themeColor="text1"/>
                <w:sz w:val="24"/>
                <w:szCs w:val="24"/>
              </w:rPr>
              <w:t xml:space="preserve"> and </w:t>
            </w:r>
            <w:proofErr w:type="spellStart"/>
            <w:r w:rsidRPr="00347CF3">
              <w:rPr>
                <w:rFonts w:ascii="Times New Roman" w:eastAsia="Times New Roman" w:hAnsi="Times New Roman" w:cs="Times New Roman"/>
                <w:color w:val="000000" w:themeColor="text1"/>
                <w:sz w:val="24"/>
                <w:szCs w:val="24"/>
              </w:rPr>
              <w:t>OutputStream</w:t>
            </w:r>
            <w:proofErr w:type="spellEnd"/>
            <w:r w:rsidRPr="00347CF3">
              <w:rPr>
                <w:rFonts w:ascii="Times New Roman" w:eastAsia="Times New Roman" w:hAnsi="Times New Roman" w:cs="Times New Roman"/>
                <w:color w:val="000000" w:themeColor="text1"/>
                <w:sz w:val="24"/>
                <w:szCs w:val="24"/>
              </w:rPr>
              <w:t>.</w:t>
            </w:r>
            <w:r w:rsidRPr="00347CF3">
              <w:rPr>
                <w:rFonts w:ascii="Times New Roman" w:eastAsia="Times New Roman" w:hAnsi="Times New Roman" w:cs="Times New Roman"/>
                <w:color w:val="000000" w:themeColor="text1"/>
                <w:sz w:val="24"/>
                <w:szCs w:val="24"/>
              </w:rPr>
              <w:br/>
            </w:r>
            <w:r w:rsidRPr="00347CF3">
              <w:rPr>
                <w:rFonts w:ascii="Times New Roman" w:eastAsia="Times New Roman" w:hAnsi="Times New Roman" w:cs="Times New Roman"/>
                <w:color w:val="000000" w:themeColor="text1"/>
                <w:sz w:val="24"/>
                <w:szCs w:val="24"/>
              </w:rPr>
              <w:br/>
              <w:t>Character Streams classes: Are defined by using two abstract classes, namely Reader and Writer.</w:t>
            </w:r>
          </w:p>
        </w:tc>
      </w:tr>
    </w:tbl>
    <w:p w:rsidR="00347CF3" w:rsidRPr="006B3BA6" w:rsidRDefault="00347CF3" w:rsidP="000A27E7">
      <w:pPr>
        <w:pStyle w:val="NormalWeb"/>
        <w:shd w:val="clear" w:color="auto" w:fill="FFFFFF"/>
        <w:spacing w:before="0" w:beforeAutospacing="0" w:after="192" w:afterAutospacing="0"/>
        <w:rPr>
          <w:color w:val="000000" w:themeColor="text1"/>
        </w:rPr>
      </w:pPr>
    </w:p>
    <w:tbl>
      <w:tblPr>
        <w:tblW w:w="5000" w:type="pct"/>
        <w:tblCellSpacing w:w="25" w:type="dxa"/>
        <w:shd w:val="clear" w:color="auto" w:fill="FFFFFF"/>
        <w:tblCellMar>
          <w:top w:w="15" w:type="dxa"/>
          <w:left w:w="15" w:type="dxa"/>
          <w:bottom w:w="15" w:type="dxa"/>
          <w:right w:w="15" w:type="dxa"/>
        </w:tblCellMar>
        <w:tblLook w:val="04A0"/>
      </w:tblPr>
      <w:tblGrid>
        <w:gridCol w:w="9490"/>
      </w:tblGrid>
      <w:tr w:rsidR="00347CF3" w:rsidRPr="00347CF3" w:rsidTr="00347CF3">
        <w:trPr>
          <w:tblCellSpacing w:w="25" w:type="dxa"/>
        </w:trPr>
        <w:tc>
          <w:tcPr>
            <w:tcW w:w="0" w:type="auto"/>
            <w:shd w:val="clear" w:color="auto" w:fill="FFFFFF"/>
            <w:vAlign w:val="center"/>
            <w:hideMark/>
          </w:tcPr>
          <w:tbl>
            <w:tblPr>
              <w:tblW w:w="3319" w:type="pct"/>
              <w:tblCellSpacing w:w="15" w:type="dxa"/>
              <w:tblCellMar>
                <w:top w:w="15" w:type="dxa"/>
                <w:left w:w="15" w:type="dxa"/>
                <w:bottom w:w="15" w:type="dxa"/>
                <w:right w:w="15" w:type="dxa"/>
              </w:tblCellMar>
              <w:tblLook w:val="04A0"/>
            </w:tblPr>
            <w:tblGrid>
              <w:gridCol w:w="6213"/>
            </w:tblGrid>
            <w:tr w:rsidR="00347CF3" w:rsidRPr="006B3BA6" w:rsidTr="00347CF3">
              <w:trPr>
                <w:tblCellSpacing w:w="15" w:type="dxa"/>
              </w:trPr>
              <w:tc>
                <w:tcPr>
                  <w:tcW w:w="0" w:type="auto"/>
                  <w:vAlign w:val="center"/>
                  <w:hideMark/>
                </w:tcPr>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r w:rsidRPr="00347CF3">
                    <w:rPr>
                      <w:rFonts w:ascii="Times New Roman" w:eastAsia="Times New Roman" w:hAnsi="Times New Roman" w:cs="Times New Roman"/>
                      <w:b/>
                      <w:bCs/>
                      <w:color w:val="000000" w:themeColor="text1"/>
                      <w:sz w:val="24"/>
                      <w:szCs w:val="24"/>
                    </w:rPr>
                    <w:t>What is Scanner class used for ? when was it introduced in Java ?</w:t>
                  </w:r>
                </w:p>
              </w:tc>
            </w:tr>
          </w:tbl>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p>
        </w:tc>
      </w:tr>
      <w:tr w:rsidR="00347CF3" w:rsidRPr="00347CF3" w:rsidTr="00347CF3">
        <w:trPr>
          <w:tblCellSpacing w:w="25" w:type="dxa"/>
        </w:trPr>
        <w:tc>
          <w:tcPr>
            <w:tcW w:w="0" w:type="auto"/>
            <w:shd w:val="clear" w:color="auto" w:fill="FFFFFF"/>
            <w:vAlign w:val="center"/>
            <w:hideMark/>
          </w:tcPr>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r w:rsidRPr="00347CF3">
              <w:rPr>
                <w:rFonts w:ascii="Times New Roman" w:eastAsia="Times New Roman" w:hAnsi="Times New Roman" w:cs="Times New Roman"/>
                <w:color w:val="000000" w:themeColor="text1"/>
                <w:sz w:val="24"/>
                <w:szCs w:val="24"/>
              </w:rPr>
              <w:t xml:space="preserve">Ans. Scanner class introduced in Java 1.5 for reading Data Stream from the </w:t>
            </w:r>
            <w:proofErr w:type="spellStart"/>
            <w:r w:rsidRPr="00347CF3">
              <w:rPr>
                <w:rFonts w:ascii="Times New Roman" w:eastAsia="Times New Roman" w:hAnsi="Times New Roman" w:cs="Times New Roman"/>
                <w:color w:val="000000" w:themeColor="text1"/>
                <w:sz w:val="24"/>
                <w:szCs w:val="24"/>
              </w:rPr>
              <w:t>imput</w:t>
            </w:r>
            <w:proofErr w:type="spellEnd"/>
            <w:r w:rsidRPr="00347CF3">
              <w:rPr>
                <w:rFonts w:ascii="Times New Roman" w:eastAsia="Times New Roman" w:hAnsi="Times New Roman" w:cs="Times New Roman"/>
                <w:color w:val="000000" w:themeColor="text1"/>
                <w:sz w:val="24"/>
                <w:szCs w:val="24"/>
              </w:rPr>
              <w:t xml:space="preserve"> device. Previously we used to write code to read a input using </w:t>
            </w:r>
            <w:proofErr w:type="spellStart"/>
            <w:r w:rsidRPr="00347CF3">
              <w:rPr>
                <w:rFonts w:ascii="Times New Roman" w:eastAsia="Times New Roman" w:hAnsi="Times New Roman" w:cs="Times New Roman"/>
                <w:color w:val="000000" w:themeColor="text1"/>
                <w:sz w:val="24"/>
                <w:szCs w:val="24"/>
              </w:rPr>
              <w:t>DataInputStream</w:t>
            </w:r>
            <w:proofErr w:type="spellEnd"/>
            <w:r w:rsidRPr="00347CF3">
              <w:rPr>
                <w:rFonts w:ascii="Times New Roman" w:eastAsia="Times New Roman" w:hAnsi="Times New Roman" w:cs="Times New Roman"/>
                <w:color w:val="000000" w:themeColor="text1"/>
                <w:sz w:val="24"/>
                <w:szCs w:val="24"/>
              </w:rPr>
              <w:t xml:space="preserve">. After reading the stream , we can convert into respective data type using </w:t>
            </w:r>
            <w:proofErr w:type="spellStart"/>
            <w:r w:rsidRPr="00347CF3">
              <w:rPr>
                <w:rFonts w:ascii="Times New Roman" w:eastAsia="Times New Roman" w:hAnsi="Times New Roman" w:cs="Times New Roman"/>
                <w:color w:val="000000" w:themeColor="text1"/>
                <w:sz w:val="24"/>
                <w:szCs w:val="24"/>
              </w:rPr>
              <w:t>in.next</w:t>
            </w:r>
            <w:proofErr w:type="spellEnd"/>
            <w:r w:rsidRPr="00347CF3">
              <w:rPr>
                <w:rFonts w:ascii="Times New Roman" w:eastAsia="Times New Roman" w:hAnsi="Times New Roman" w:cs="Times New Roman"/>
                <w:color w:val="000000" w:themeColor="text1"/>
                <w:sz w:val="24"/>
                <w:szCs w:val="24"/>
              </w:rPr>
              <w:t>() as String ,</w:t>
            </w:r>
            <w:proofErr w:type="spellStart"/>
            <w:r w:rsidRPr="00347CF3">
              <w:rPr>
                <w:rFonts w:ascii="Times New Roman" w:eastAsia="Times New Roman" w:hAnsi="Times New Roman" w:cs="Times New Roman"/>
                <w:color w:val="000000" w:themeColor="text1"/>
                <w:sz w:val="24"/>
                <w:szCs w:val="24"/>
              </w:rPr>
              <w:t>in.nextInt</w:t>
            </w:r>
            <w:proofErr w:type="spellEnd"/>
            <w:r w:rsidRPr="00347CF3">
              <w:rPr>
                <w:rFonts w:ascii="Times New Roman" w:eastAsia="Times New Roman" w:hAnsi="Times New Roman" w:cs="Times New Roman"/>
                <w:color w:val="000000" w:themeColor="text1"/>
                <w:sz w:val="24"/>
                <w:szCs w:val="24"/>
              </w:rPr>
              <w:t xml:space="preserve">() as integer, </w:t>
            </w:r>
            <w:proofErr w:type="spellStart"/>
            <w:r w:rsidRPr="00347CF3">
              <w:rPr>
                <w:rFonts w:ascii="Times New Roman" w:eastAsia="Times New Roman" w:hAnsi="Times New Roman" w:cs="Times New Roman"/>
                <w:color w:val="000000" w:themeColor="text1"/>
                <w:sz w:val="24"/>
                <w:szCs w:val="24"/>
              </w:rPr>
              <w:t>in.nextDouble</w:t>
            </w:r>
            <w:proofErr w:type="spellEnd"/>
            <w:r w:rsidRPr="00347CF3">
              <w:rPr>
                <w:rFonts w:ascii="Times New Roman" w:eastAsia="Times New Roman" w:hAnsi="Times New Roman" w:cs="Times New Roman"/>
                <w:color w:val="000000" w:themeColor="text1"/>
                <w:sz w:val="24"/>
                <w:szCs w:val="24"/>
              </w:rPr>
              <w:t>() as Double etc</w:t>
            </w:r>
          </w:p>
        </w:tc>
      </w:tr>
    </w:tbl>
    <w:p w:rsidR="00347CF3" w:rsidRPr="006B3BA6" w:rsidRDefault="00347CF3" w:rsidP="000A27E7">
      <w:pPr>
        <w:pStyle w:val="NormalWeb"/>
        <w:shd w:val="clear" w:color="auto" w:fill="FFFFFF"/>
        <w:spacing w:before="0" w:beforeAutospacing="0" w:after="192" w:afterAutospacing="0"/>
        <w:rPr>
          <w:color w:val="000000" w:themeColor="text1"/>
        </w:rPr>
      </w:pPr>
    </w:p>
    <w:tbl>
      <w:tblPr>
        <w:tblW w:w="5000" w:type="pct"/>
        <w:tblCellSpacing w:w="25" w:type="dxa"/>
        <w:shd w:val="clear" w:color="auto" w:fill="FFFFFF"/>
        <w:tblCellMar>
          <w:top w:w="15" w:type="dxa"/>
          <w:left w:w="15" w:type="dxa"/>
          <w:bottom w:w="15" w:type="dxa"/>
          <w:right w:w="15" w:type="dxa"/>
        </w:tblCellMar>
        <w:tblLook w:val="04A0"/>
      </w:tblPr>
      <w:tblGrid>
        <w:gridCol w:w="9490"/>
      </w:tblGrid>
      <w:tr w:rsidR="00347CF3" w:rsidRPr="00347CF3" w:rsidTr="00347CF3">
        <w:trPr>
          <w:tblCellSpacing w:w="25" w:type="dxa"/>
        </w:trPr>
        <w:tc>
          <w:tcPr>
            <w:tcW w:w="0" w:type="auto"/>
            <w:shd w:val="clear" w:color="auto" w:fill="FFFFFF"/>
            <w:vAlign w:val="center"/>
            <w:hideMark/>
          </w:tcPr>
          <w:tbl>
            <w:tblPr>
              <w:tblW w:w="3380" w:type="pct"/>
              <w:tblCellSpacing w:w="15" w:type="dxa"/>
              <w:tblCellMar>
                <w:top w:w="15" w:type="dxa"/>
                <w:left w:w="15" w:type="dxa"/>
                <w:bottom w:w="15" w:type="dxa"/>
                <w:right w:w="15" w:type="dxa"/>
              </w:tblCellMar>
              <w:tblLook w:val="04A0"/>
            </w:tblPr>
            <w:tblGrid>
              <w:gridCol w:w="6327"/>
            </w:tblGrid>
            <w:tr w:rsidR="006B3BA6" w:rsidRPr="00347CF3" w:rsidTr="006B3BA6">
              <w:trPr>
                <w:tblCellSpacing w:w="15" w:type="dxa"/>
              </w:trPr>
              <w:tc>
                <w:tcPr>
                  <w:tcW w:w="0" w:type="auto"/>
                  <w:vAlign w:val="center"/>
                  <w:hideMark/>
                </w:tcPr>
                <w:p w:rsidR="006B3BA6" w:rsidRPr="00347CF3" w:rsidRDefault="006B3BA6" w:rsidP="00347CF3">
                  <w:pPr>
                    <w:spacing w:after="0" w:line="240" w:lineRule="auto"/>
                    <w:rPr>
                      <w:rFonts w:ascii="Times New Roman" w:eastAsia="Times New Roman" w:hAnsi="Times New Roman" w:cs="Times New Roman"/>
                      <w:color w:val="000000" w:themeColor="text1"/>
                      <w:sz w:val="24"/>
                      <w:szCs w:val="24"/>
                    </w:rPr>
                  </w:pPr>
                  <w:r w:rsidRPr="00347CF3">
                    <w:rPr>
                      <w:rFonts w:ascii="Times New Roman" w:eastAsia="Times New Roman" w:hAnsi="Times New Roman" w:cs="Times New Roman"/>
                      <w:b/>
                      <w:bCs/>
                      <w:color w:val="000000" w:themeColor="text1"/>
                      <w:sz w:val="24"/>
                      <w:szCs w:val="24"/>
                    </w:rPr>
                    <w:t xml:space="preserve">What is the difference between the Reader/Writer class hierarchy and the </w:t>
                  </w:r>
                  <w:proofErr w:type="spellStart"/>
                  <w:r w:rsidRPr="00347CF3">
                    <w:rPr>
                      <w:rFonts w:ascii="Times New Roman" w:eastAsia="Times New Roman" w:hAnsi="Times New Roman" w:cs="Times New Roman"/>
                      <w:b/>
                      <w:bCs/>
                      <w:color w:val="000000" w:themeColor="text1"/>
                      <w:sz w:val="24"/>
                      <w:szCs w:val="24"/>
                    </w:rPr>
                    <w:t>InputStream</w:t>
                  </w:r>
                  <w:proofErr w:type="spellEnd"/>
                  <w:r w:rsidRPr="00347CF3">
                    <w:rPr>
                      <w:rFonts w:ascii="Times New Roman" w:eastAsia="Times New Roman" w:hAnsi="Times New Roman" w:cs="Times New Roman"/>
                      <w:b/>
                      <w:bCs/>
                      <w:color w:val="000000" w:themeColor="text1"/>
                      <w:sz w:val="24"/>
                      <w:szCs w:val="24"/>
                    </w:rPr>
                    <w:t>/</w:t>
                  </w:r>
                  <w:proofErr w:type="spellStart"/>
                  <w:r w:rsidRPr="00347CF3">
                    <w:rPr>
                      <w:rFonts w:ascii="Times New Roman" w:eastAsia="Times New Roman" w:hAnsi="Times New Roman" w:cs="Times New Roman"/>
                      <w:b/>
                      <w:bCs/>
                      <w:color w:val="000000" w:themeColor="text1"/>
                      <w:sz w:val="24"/>
                      <w:szCs w:val="24"/>
                    </w:rPr>
                    <w:t>OutputStream</w:t>
                  </w:r>
                  <w:proofErr w:type="spellEnd"/>
                  <w:r w:rsidRPr="00347CF3">
                    <w:rPr>
                      <w:rFonts w:ascii="Times New Roman" w:eastAsia="Times New Roman" w:hAnsi="Times New Roman" w:cs="Times New Roman"/>
                      <w:b/>
                      <w:bCs/>
                      <w:color w:val="000000" w:themeColor="text1"/>
                      <w:sz w:val="24"/>
                      <w:szCs w:val="24"/>
                    </w:rPr>
                    <w:t xml:space="preserve"> class hierarchy?</w:t>
                  </w:r>
                </w:p>
              </w:tc>
            </w:tr>
          </w:tbl>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p>
        </w:tc>
      </w:tr>
      <w:tr w:rsidR="00347CF3" w:rsidRPr="00347CF3" w:rsidTr="00347CF3">
        <w:trPr>
          <w:tblCellSpacing w:w="25" w:type="dxa"/>
        </w:trPr>
        <w:tc>
          <w:tcPr>
            <w:tcW w:w="0" w:type="auto"/>
            <w:shd w:val="clear" w:color="auto" w:fill="FFFFFF"/>
            <w:vAlign w:val="center"/>
            <w:hideMark/>
          </w:tcPr>
          <w:p w:rsidR="00347CF3" w:rsidRPr="00347CF3" w:rsidRDefault="00347CF3" w:rsidP="00347CF3">
            <w:pPr>
              <w:spacing w:after="0" w:line="240" w:lineRule="auto"/>
              <w:rPr>
                <w:rFonts w:ascii="Times New Roman" w:eastAsia="Times New Roman" w:hAnsi="Times New Roman" w:cs="Times New Roman"/>
                <w:color w:val="000000" w:themeColor="text1"/>
                <w:sz w:val="24"/>
                <w:szCs w:val="24"/>
              </w:rPr>
            </w:pPr>
            <w:r w:rsidRPr="00347CF3">
              <w:rPr>
                <w:rFonts w:ascii="Times New Roman" w:eastAsia="Times New Roman" w:hAnsi="Times New Roman" w:cs="Times New Roman"/>
                <w:color w:val="000000" w:themeColor="text1"/>
                <w:sz w:val="24"/>
                <w:szCs w:val="24"/>
              </w:rPr>
              <w:t xml:space="preserve">Ans. The Reader/Writer class hierarchy is character-oriented, and the </w:t>
            </w:r>
            <w:proofErr w:type="spellStart"/>
            <w:r w:rsidRPr="00347CF3">
              <w:rPr>
                <w:rFonts w:ascii="Times New Roman" w:eastAsia="Times New Roman" w:hAnsi="Times New Roman" w:cs="Times New Roman"/>
                <w:color w:val="000000" w:themeColor="text1"/>
                <w:sz w:val="24"/>
                <w:szCs w:val="24"/>
              </w:rPr>
              <w:t>InputStream</w:t>
            </w:r>
            <w:proofErr w:type="spellEnd"/>
            <w:r w:rsidRPr="00347CF3">
              <w:rPr>
                <w:rFonts w:ascii="Times New Roman" w:eastAsia="Times New Roman" w:hAnsi="Times New Roman" w:cs="Times New Roman"/>
                <w:color w:val="000000" w:themeColor="text1"/>
                <w:sz w:val="24"/>
                <w:szCs w:val="24"/>
              </w:rPr>
              <w:t>/</w:t>
            </w:r>
            <w:proofErr w:type="spellStart"/>
            <w:r w:rsidRPr="00347CF3">
              <w:rPr>
                <w:rFonts w:ascii="Times New Roman" w:eastAsia="Times New Roman" w:hAnsi="Times New Roman" w:cs="Times New Roman"/>
                <w:color w:val="000000" w:themeColor="text1"/>
                <w:sz w:val="24"/>
                <w:szCs w:val="24"/>
              </w:rPr>
              <w:t>OutputStream</w:t>
            </w:r>
            <w:proofErr w:type="spellEnd"/>
            <w:r w:rsidRPr="00347CF3">
              <w:rPr>
                <w:rFonts w:ascii="Times New Roman" w:eastAsia="Times New Roman" w:hAnsi="Times New Roman" w:cs="Times New Roman"/>
                <w:color w:val="000000" w:themeColor="text1"/>
                <w:sz w:val="24"/>
                <w:szCs w:val="24"/>
              </w:rPr>
              <w:t xml:space="preserve"> class hierarchy is byte-oriented</w:t>
            </w:r>
          </w:p>
        </w:tc>
      </w:tr>
    </w:tbl>
    <w:p w:rsidR="00347CF3" w:rsidRPr="006B3BA6" w:rsidRDefault="00347CF3" w:rsidP="000A27E7">
      <w:pPr>
        <w:pStyle w:val="NormalWeb"/>
        <w:shd w:val="clear" w:color="auto" w:fill="FFFFFF"/>
        <w:spacing w:before="0" w:beforeAutospacing="0" w:after="192" w:afterAutospacing="0"/>
        <w:rPr>
          <w:color w:val="000000" w:themeColor="text1"/>
        </w:rPr>
      </w:pPr>
    </w:p>
    <w:p w:rsidR="00AB18C1" w:rsidRDefault="00AB18C1" w:rsidP="000A27E7">
      <w:pPr>
        <w:pStyle w:val="NormalWeb"/>
        <w:shd w:val="clear" w:color="auto" w:fill="FFFFFF"/>
        <w:spacing w:before="0" w:beforeAutospacing="0" w:after="192" w:afterAutospacing="0"/>
        <w:rPr>
          <w:color w:val="000000" w:themeColor="text1"/>
          <w:shd w:val="clear" w:color="auto" w:fill="FFFFFF"/>
        </w:rPr>
      </w:pPr>
      <w:r w:rsidRPr="006B3BA6">
        <w:rPr>
          <w:b/>
          <w:bCs/>
          <w:color w:val="000000" w:themeColor="text1"/>
          <w:shd w:val="clear" w:color="auto" w:fill="FFFFFF"/>
        </w:rPr>
        <w:t>What is Java I/O ?</w:t>
      </w:r>
      <w:r w:rsidRPr="006B3BA6">
        <w:rPr>
          <w:b/>
          <w:bCs/>
          <w:color w:val="000000" w:themeColor="text1"/>
          <w:shd w:val="clear" w:color="auto" w:fill="FFFFFF"/>
        </w:rPr>
        <w:br/>
        <w:t>A: </w:t>
      </w:r>
      <w:r w:rsidRPr="006B3BA6">
        <w:rPr>
          <w:color w:val="000000" w:themeColor="text1"/>
          <w:shd w:val="clear" w:color="auto" w:fill="FFFFFF"/>
        </w:rPr>
        <w:t>Java I/O (Input and Output) is used to process the input and produce the output. Java makes use of the stream concepts to make I/O operation fast. The java.io package contains all the classes required for input and output operations</w:t>
      </w:r>
    </w:p>
    <w:p w:rsidR="006B3BA6" w:rsidRPr="006B3BA6" w:rsidRDefault="006B3BA6" w:rsidP="000A27E7">
      <w:pPr>
        <w:pStyle w:val="NormalWeb"/>
        <w:shd w:val="clear" w:color="auto" w:fill="FFFFFF"/>
        <w:spacing w:before="0" w:beforeAutospacing="0" w:after="192" w:afterAutospacing="0"/>
        <w:rPr>
          <w:color w:val="000000" w:themeColor="text1"/>
          <w:shd w:val="clear" w:color="auto" w:fill="FFFFFF"/>
        </w:rPr>
      </w:pPr>
    </w:p>
    <w:p w:rsidR="00AB18C1" w:rsidRPr="006B3BA6" w:rsidRDefault="00AB18C1" w:rsidP="000A27E7">
      <w:pPr>
        <w:pStyle w:val="NormalWeb"/>
        <w:shd w:val="clear" w:color="auto" w:fill="FFFFFF"/>
        <w:spacing w:before="0" w:beforeAutospacing="0" w:after="192" w:afterAutospacing="0"/>
        <w:rPr>
          <w:b/>
          <w:color w:val="FF0000"/>
          <w:shd w:val="clear" w:color="auto" w:fill="FFFFFF"/>
        </w:rPr>
      </w:pPr>
      <w:r w:rsidRPr="006B3BA6">
        <w:rPr>
          <w:b/>
          <w:color w:val="FF0000"/>
          <w:shd w:val="clear" w:color="auto" w:fill="FFFFFF"/>
        </w:rPr>
        <w:t>TOPIC:EXCEPTION HANDLING IN JAVA</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1) What is an exception?</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Exception is an abnormal condition which occurs during the execution of a program and disrupts normal flow of the program. This exception must be handled properly. If it is not handled, program will be terminated abruptly.</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2) How the exceptions are handled in java? OR Explain exception handling mechanism in java?</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lastRenderedPageBreak/>
        <w:t>Exceptions in java are handled using try, catch and finally blocks.</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try block : The code or set of statements which are to be monitored for exception are kept in this block.</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catch block : This block catches the exceptions occurred in the try block.</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finally block : This block is always executed whether exception is occurred in the try block or not and occurred exception is caught in the catch block or not.</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3) What is the difference between error and exception in java?</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xml:space="preserve">Errors are mainly caused by the environment in which an application is running. For example, </w:t>
      </w:r>
      <w:proofErr w:type="spellStart"/>
      <w:r w:rsidRPr="00AB18C1">
        <w:rPr>
          <w:rFonts w:ascii="Times New Roman" w:eastAsia="Times New Roman" w:hAnsi="Times New Roman" w:cs="Times New Roman"/>
          <w:color w:val="000000" w:themeColor="text1"/>
          <w:sz w:val="24"/>
          <w:szCs w:val="24"/>
        </w:rPr>
        <w:t>OutOfMemoryError</w:t>
      </w:r>
      <w:proofErr w:type="spellEnd"/>
      <w:r w:rsidRPr="00AB18C1">
        <w:rPr>
          <w:rFonts w:ascii="Times New Roman" w:eastAsia="Times New Roman" w:hAnsi="Times New Roman" w:cs="Times New Roman"/>
          <w:color w:val="000000" w:themeColor="text1"/>
          <w:sz w:val="24"/>
          <w:szCs w:val="24"/>
        </w:rPr>
        <w:t xml:space="preserve"> happens when JVM runs out of memory. </w:t>
      </w:r>
      <w:proofErr w:type="spellStart"/>
      <w:r w:rsidRPr="00AB18C1">
        <w:rPr>
          <w:rFonts w:ascii="Times New Roman" w:eastAsia="Times New Roman" w:hAnsi="Times New Roman" w:cs="Times New Roman"/>
          <w:color w:val="000000" w:themeColor="text1"/>
          <w:sz w:val="24"/>
          <w:szCs w:val="24"/>
        </w:rPr>
        <w:t>Where as</w:t>
      </w:r>
      <w:proofErr w:type="spellEnd"/>
      <w:r w:rsidRPr="00AB18C1">
        <w:rPr>
          <w:rFonts w:ascii="Times New Roman" w:eastAsia="Times New Roman" w:hAnsi="Times New Roman" w:cs="Times New Roman"/>
          <w:color w:val="000000" w:themeColor="text1"/>
          <w:sz w:val="24"/>
          <w:szCs w:val="24"/>
        </w:rPr>
        <w:t xml:space="preserve"> exceptions are mainly caused by the application itself. For example, </w:t>
      </w:r>
      <w:proofErr w:type="spellStart"/>
      <w:r w:rsidRPr="00AB18C1">
        <w:rPr>
          <w:rFonts w:ascii="Times New Roman" w:eastAsia="Times New Roman" w:hAnsi="Times New Roman" w:cs="Times New Roman"/>
          <w:color w:val="000000" w:themeColor="text1"/>
          <w:sz w:val="24"/>
          <w:szCs w:val="24"/>
        </w:rPr>
        <w:t>NullPointerException</w:t>
      </w:r>
      <w:proofErr w:type="spellEnd"/>
      <w:r w:rsidRPr="00AB18C1">
        <w:rPr>
          <w:rFonts w:ascii="Times New Roman" w:eastAsia="Times New Roman" w:hAnsi="Times New Roman" w:cs="Times New Roman"/>
          <w:color w:val="000000" w:themeColor="text1"/>
          <w:sz w:val="24"/>
          <w:szCs w:val="24"/>
        </w:rPr>
        <w:t xml:space="preserve"> occurs when an application tries to access null object.</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Click </w:t>
      </w:r>
      <w:hyperlink r:id="rId20" w:tgtFrame="_blank" w:history="1">
        <w:r w:rsidRPr="006B3BA6">
          <w:rPr>
            <w:rFonts w:ascii="Times New Roman" w:eastAsia="Times New Roman" w:hAnsi="Times New Roman" w:cs="Times New Roman"/>
            <w:color w:val="000000" w:themeColor="text1"/>
            <w:sz w:val="24"/>
            <w:szCs w:val="24"/>
          </w:rPr>
          <w:t>here</w:t>
        </w:r>
      </w:hyperlink>
      <w:r w:rsidRPr="00AB18C1">
        <w:rPr>
          <w:rFonts w:ascii="Times New Roman" w:eastAsia="Times New Roman" w:hAnsi="Times New Roman" w:cs="Times New Roman"/>
          <w:color w:val="000000" w:themeColor="text1"/>
          <w:sz w:val="24"/>
          <w:szCs w:val="24"/>
        </w:rPr>
        <w:t> to see more about Error Vs Exception in java.</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4) Can we keep other statements in between try, catch and finally blocks?</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No. We shouldn’t write any other statements in between try, catch and finally blocks. They form a one unit.</w:t>
      </w:r>
    </w:p>
    <w:tbl>
      <w:tblPr>
        <w:tblW w:w="7073" w:type="dxa"/>
        <w:tblCellMar>
          <w:left w:w="0" w:type="dxa"/>
          <w:right w:w="0" w:type="dxa"/>
        </w:tblCellMar>
        <w:tblLook w:val="04A0"/>
      </w:tblPr>
      <w:tblGrid>
        <w:gridCol w:w="446"/>
        <w:gridCol w:w="6627"/>
      </w:tblGrid>
      <w:tr w:rsidR="00AB18C1" w:rsidRPr="00AB18C1" w:rsidTr="00AB18C1">
        <w:tc>
          <w:tcPr>
            <w:tcW w:w="0" w:type="auto"/>
            <w:vAlign w:val="center"/>
            <w:hideMark/>
          </w:tcPr>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2</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3</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4</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5</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6</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7</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8</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9</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10</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11</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12</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13</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14</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15</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16</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17</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18</w:t>
            </w:r>
          </w:p>
        </w:tc>
        <w:tc>
          <w:tcPr>
            <w:tcW w:w="6627" w:type="dxa"/>
            <w:vAlign w:val="center"/>
            <w:hideMark/>
          </w:tcPr>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try</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 Statements to be monitored for exceptions</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//You can't keep statements here</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catch(Exception ex)</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roofErr w:type="spellStart"/>
            <w:r w:rsidRPr="006B3BA6">
              <w:rPr>
                <w:rFonts w:ascii="Times New Roman" w:eastAsia="Times New Roman" w:hAnsi="Times New Roman" w:cs="Times New Roman"/>
                <w:color w:val="000000" w:themeColor="text1"/>
                <w:sz w:val="24"/>
                <w:szCs w:val="24"/>
              </w:rPr>
              <w:t>Cathcing</w:t>
            </w:r>
            <w:proofErr w:type="spellEnd"/>
            <w:r w:rsidRPr="006B3BA6">
              <w:rPr>
                <w:rFonts w:ascii="Times New Roman" w:eastAsia="Times New Roman" w:hAnsi="Times New Roman" w:cs="Times New Roman"/>
                <w:color w:val="000000" w:themeColor="text1"/>
                <w:sz w:val="24"/>
                <w:szCs w:val="24"/>
              </w:rPr>
              <w:t xml:space="preserve"> the exceptions here</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//You can't keep statements here</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finally</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 This block is always executed</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tc>
      </w:tr>
    </w:tbl>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5) Can we write only try block without catch and finally blocks?</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lastRenderedPageBreak/>
        <w:t>No, It shows compilation error. The try block must be followed by either catch or finally block. You can remove either catch block or finally block but not both.</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6) There are three statements in a try block – statement1, statement2 and statement3. After that there is a catch block to catch the exceptions occurred in the try block. Assume that exception has occurred in statement2. Does statement3 get executed or not?</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No. Once a try block throws an exception, remaining statements will not be executed. control comes directly to catch block.</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7) What is unreachable catch block error?</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xml:space="preserve">When you are keeping multiple catch blocks, the order of catch blocks must be from most specific to most general ones. </w:t>
      </w:r>
      <w:proofErr w:type="spellStart"/>
      <w:r w:rsidRPr="00AB18C1">
        <w:rPr>
          <w:rFonts w:ascii="Times New Roman" w:eastAsia="Times New Roman" w:hAnsi="Times New Roman" w:cs="Times New Roman"/>
          <w:color w:val="000000" w:themeColor="text1"/>
          <w:sz w:val="24"/>
          <w:szCs w:val="24"/>
        </w:rPr>
        <w:t>i.e</w:t>
      </w:r>
      <w:proofErr w:type="spellEnd"/>
      <w:r w:rsidRPr="00AB18C1">
        <w:rPr>
          <w:rFonts w:ascii="Times New Roman" w:eastAsia="Times New Roman" w:hAnsi="Times New Roman" w:cs="Times New Roman"/>
          <w:color w:val="000000" w:themeColor="text1"/>
          <w:sz w:val="24"/>
          <w:szCs w:val="24"/>
        </w:rPr>
        <w:t xml:space="preserve"> sub classes of Exception must come first and super classes later. If you keep super classes first and sub classes later, compiler will show unreachable catch block error.</w:t>
      </w:r>
    </w:p>
    <w:tbl>
      <w:tblPr>
        <w:tblW w:w="8867" w:type="dxa"/>
        <w:tblCellMar>
          <w:left w:w="0" w:type="dxa"/>
          <w:right w:w="0" w:type="dxa"/>
        </w:tblCellMar>
        <w:tblLook w:val="04A0"/>
      </w:tblPr>
      <w:tblGrid>
        <w:gridCol w:w="447"/>
        <w:gridCol w:w="8420"/>
      </w:tblGrid>
      <w:tr w:rsidR="00AB18C1" w:rsidRPr="00AB18C1" w:rsidTr="00AB18C1">
        <w:tc>
          <w:tcPr>
            <w:tcW w:w="0" w:type="auto"/>
            <w:vAlign w:val="center"/>
            <w:hideMark/>
          </w:tcPr>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2</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3</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4</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5</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6</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7</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8</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9</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10</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11</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12</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13</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14</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15</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16</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17</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18</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19</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20</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21</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22</w:t>
            </w:r>
          </w:p>
        </w:tc>
        <w:tc>
          <w:tcPr>
            <w:tcW w:w="8420" w:type="dxa"/>
            <w:vAlign w:val="center"/>
            <w:hideMark/>
          </w:tcPr>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public</w:t>
            </w:r>
            <w:r w:rsidRPr="00AB18C1">
              <w:rPr>
                <w:rFonts w:ascii="Times New Roman" w:eastAsia="Times New Roman" w:hAnsi="Times New Roman" w:cs="Times New Roman"/>
                <w:color w:val="000000" w:themeColor="text1"/>
                <w:sz w:val="24"/>
                <w:szCs w:val="24"/>
              </w:rPr>
              <w:t xml:space="preserve"> </w:t>
            </w:r>
            <w:r w:rsidRPr="006B3BA6">
              <w:rPr>
                <w:rFonts w:ascii="Times New Roman" w:eastAsia="Times New Roman" w:hAnsi="Times New Roman" w:cs="Times New Roman"/>
                <w:color w:val="000000" w:themeColor="text1"/>
                <w:sz w:val="24"/>
                <w:szCs w:val="24"/>
              </w:rPr>
              <w:t>class</w:t>
            </w:r>
            <w:r w:rsidRPr="00AB18C1">
              <w:rPr>
                <w:rFonts w:ascii="Times New Roman" w:eastAsia="Times New Roman" w:hAnsi="Times New Roman" w:cs="Times New Roman"/>
                <w:color w:val="000000" w:themeColor="text1"/>
                <w:sz w:val="24"/>
                <w:szCs w:val="24"/>
              </w:rPr>
              <w:t xml:space="preserve"> </w:t>
            </w:r>
            <w:proofErr w:type="spellStart"/>
            <w:r w:rsidRPr="006B3BA6">
              <w:rPr>
                <w:rFonts w:ascii="Times New Roman" w:eastAsia="Times New Roman" w:hAnsi="Times New Roman" w:cs="Times New Roman"/>
                <w:color w:val="000000" w:themeColor="text1"/>
                <w:sz w:val="24"/>
                <w:szCs w:val="24"/>
              </w:rPr>
              <w:t>ExceptionHandling</w:t>
            </w:r>
            <w:proofErr w:type="spellEnd"/>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public</w:t>
            </w:r>
            <w:r w:rsidRPr="00AB18C1">
              <w:rPr>
                <w:rFonts w:ascii="Times New Roman" w:eastAsia="Times New Roman" w:hAnsi="Times New Roman" w:cs="Times New Roman"/>
                <w:color w:val="000000" w:themeColor="text1"/>
                <w:sz w:val="24"/>
                <w:szCs w:val="24"/>
              </w:rPr>
              <w:t xml:space="preserve"> </w:t>
            </w:r>
            <w:r w:rsidRPr="006B3BA6">
              <w:rPr>
                <w:rFonts w:ascii="Times New Roman" w:eastAsia="Times New Roman" w:hAnsi="Times New Roman" w:cs="Times New Roman"/>
                <w:color w:val="000000" w:themeColor="text1"/>
                <w:sz w:val="24"/>
                <w:szCs w:val="24"/>
              </w:rPr>
              <w:t>static</w:t>
            </w:r>
            <w:r w:rsidRPr="00AB18C1">
              <w:rPr>
                <w:rFonts w:ascii="Times New Roman" w:eastAsia="Times New Roman" w:hAnsi="Times New Roman" w:cs="Times New Roman"/>
                <w:color w:val="000000" w:themeColor="text1"/>
                <w:sz w:val="24"/>
                <w:szCs w:val="24"/>
              </w:rPr>
              <w:t xml:space="preserve"> </w:t>
            </w:r>
            <w:r w:rsidRPr="006B3BA6">
              <w:rPr>
                <w:rFonts w:ascii="Times New Roman" w:eastAsia="Times New Roman" w:hAnsi="Times New Roman" w:cs="Times New Roman"/>
                <w:color w:val="000000" w:themeColor="text1"/>
                <w:sz w:val="24"/>
                <w:szCs w:val="24"/>
              </w:rPr>
              <w:t>void</w:t>
            </w:r>
            <w:r w:rsidRPr="00AB18C1">
              <w:rPr>
                <w:rFonts w:ascii="Times New Roman" w:eastAsia="Times New Roman" w:hAnsi="Times New Roman" w:cs="Times New Roman"/>
                <w:color w:val="000000" w:themeColor="text1"/>
                <w:sz w:val="24"/>
                <w:szCs w:val="24"/>
              </w:rPr>
              <w:t xml:space="preserve"> </w:t>
            </w:r>
            <w:r w:rsidRPr="006B3BA6">
              <w:rPr>
                <w:rFonts w:ascii="Times New Roman" w:eastAsia="Times New Roman" w:hAnsi="Times New Roman" w:cs="Times New Roman"/>
                <w:color w:val="000000" w:themeColor="text1"/>
                <w:sz w:val="24"/>
                <w:szCs w:val="24"/>
              </w:rPr>
              <w:t xml:space="preserve">main(String[] </w:t>
            </w:r>
            <w:proofErr w:type="spellStart"/>
            <w:r w:rsidRPr="006B3BA6">
              <w:rPr>
                <w:rFonts w:ascii="Times New Roman" w:eastAsia="Times New Roman" w:hAnsi="Times New Roman" w:cs="Times New Roman"/>
                <w:color w:val="000000" w:themeColor="text1"/>
                <w:sz w:val="24"/>
                <w:szCs w:val="24"/>
              </w:rPr>
              <w:t>args</w:t>
            </w:r>
            <w:proofErr w:type="spellEnd"/>
            <w:r w:rsidRPr="006B3BA6">
              <w:rPr>
                <w:rFonts w:ascii="Times New Roman" w:eastAsia="Times New Roman" w:hAnsi="Times New Roman" w:cs="Times New Roman"/>
                <w:color w:val="000000" w:themeColor="text1"/>
                <w:sz w:val="24"/>
                <w:szCs w:val="24"/>
              </w:rPr>
              <w:t>)</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try</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roofErr w:type="spellStart"/>
            <w:r w:rsidRPr="006B3BA6">
              <w:rPr>
                <w:rFonts w:ascii="Times New Roman" w:eastAsia="Times New Roman" w:hAnsi="Times New Roman" w:cs="Times New Roman"/>
                <w:color w:val="000000" w:themeColor="text1"/>
                <w:sz w:val="24"/>
                <w:szCs w:val="24"/>
              </w:rPr>
              <w:t>int</w:t>
            </w:r>
            <w:proofErr w:type="spellEnd"/>
            <w:r w:rsidRPr="00AB18C1">
              <w:rPr>
                <w:rFonts w:ascii="Times New Roman" w:eastAsia="Times New Roman" w:hAnsi="Times New Roman" w:cs="Times New Roman"/>
                <w:color w:val="000000" w:themeColor="text1"/>
                <w:sz w:val="24"/>
                <w:szCs w:val="24"/>
              </w:rPr>
              <w:t xml:space="preserve"> </w:t>
            </w:r>
            <w:proofErr w:type="spellStart"/>
            <w:r w:rsidRPr="006B3BA6">
              <w:rPr>
                <w:rFonts w:ascii="Times New Roman" w:eastAsia="Times New Roman" w:hAnsi="Times New Roman" w:cs="Times New Roman"/>
                <w:color w:val="000000" w:themeColor="text1"/>
                <w:sz w:val="24"/>
                <w:szCs w:val="24"/>
              </w:rPr>
              <w:t>i</w:t>
            </w:r>
            <w:proofErr w:type="spellEnd"/>
            <w:r w:rsidRPr="006B3BA6">
              <w:rPr>
                <w:rFonts w:ascii="Times New Roman" w:eastAsia="Times New Roman" w:hAnsi="Times New Roman" w:cs="Times New Roman"/>
                <w:color w:val="000000" w:themeColor="text1"/>
                <w:sz w:val="24"/>
                <w:szCs w:val="24"/>
              </w:rPr>
              <w:t xml:space="preserve"> = </w:t>
            </w:r>
            <w:proofErr w:type="spellStart"/>
            <w:r w:rsidRPr="006B3BA6">
              <w:rPr>
                <w:rFonts w:ascii="Times New Roman" w:eastAsia="Times New Roman" w:hAnsi="Times New Roman" w:cs="Times New Roman"/>
                <w:color w:val="000000" w:themeColor="text1"/>
                <w:sz w:val="24"/>
                <w:szCs w:val="24"/>
              </w:rPr>
              <w:t>Integer.parseInt</w:t>
            </w:r>
            <w:proofErr w:type="spellEnd"/>
            <w:r w:rsidRPr="006B3BA6">
              <w:rPr>
                <w:rFonts w:ascii="Times New Roman" w:eastAsia="Times New Roman" w:hAnsi="Times New Roman" w:cs="Times New Roman"/>
                <w:color w:val="000000" w:themeColor="text1"/>
                <w:sz w:val="24"/>
                <w:szCs w:val="24"/>
              </w:rPr>
              <w:t>("</w:t>
            </w:r>
            <w:proofErr w:type="spellStart"/>
            <w:r w:rsidRPr="006B3BA6">
              <w:rPr>
                <w:rFonts w:ascii="Times New Roman" w:eastAsia="Times New Roman" w:hAnsi="Times New Roman" w:cs="Times New Roman"/>
                <w:color w:val="000000" w:themeColor="text1"/>
                <w:sz w:val="24"/>
                <w:szCs w:val="24"/>
              </w:rPr>
              <w:t>abc</w:t>
            </w:r>
            <w:proofErr w:type="spellEnd"/>
            <w:r w:rsidRPr="006B3BA6">
              <w:rPr>
                <w:rFonts w:ascii="Times New Roman" w:eastAsia="Times New Roman" w:hAnsi="Times New Roman" w:cs="Times New Roman"/>
                <w:color w:val="000000" w:themeColor="text1"/>
                <w:sz w:val="24"/>
                <w:szCs w:val="24"/>
              </w:rPr>
              <w:t xml:space="preserve">");   //This statement throws </w:t>
            </w:r>
            <w:proofErr w:type="spellStart"/>
            <w:r w:rsidRPr="006B3BA6">
              <w:rPr>
                <w:rFonts w:ascii="Times New Roman" w:eastAsia="Times New Roman" w:hAnsi="Times New Roman" w:cs="Times New Roman"/>
                <w:color w:val="000000" w:themeColor="text1"/>
                <w:sz w:val="24"/>
                <w:szCs w:val="24"/>
              </w:rPr>
              <w:t>NumberFormatException</w:t>
            </w:r>
            <w:proofErr w:type="spellEnd"/>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catch(Exception ex)</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roofErr w:type="spellStart"/>
            <w:r w:rsidRPr="006B3BA6">
              <w:rPr>
                <w:rFonts w:ascii="Times New Roman" w:eastAsia="Times New Roman" w:hAnsi="Times New Roman" w:cs="Times New Roman"/>
                <w:color w:val="000000" w:themeColor="text1"/>
                <w:sz w:val="24"/>
                <w:szCs w:val="24"/>
              </w:rPr>
              <w:t>System.out.println</w:t>
            </w:r>
            <w:proofErr w:type="spellEnd"/>
            <w:r w:rsidRPr="006B3BA6">
              <w:rPr>
                <w:rFonts w:ascii="Times New Roman" w:eastAsia="Times New Roman" w:hAnsi="Times New Roman" w:cs="Times New Roman"/>
                <w:color w:val="000000" w:themeColor="text1"/>
                <w:sz w:val="24"/>
                <w:szCs w:val="24"/>
              </w:rPr>
              <w:t>("This block handles all exception types");</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catch(</w:t>
            </w:r>
            <w:proofErr w:type="spellStart"/>
            <w:r w:rsidRPr="006B3BA6">
              <w:rPr>
                <w:rFonts w:ascii="Times New Roman" w:eastAsia="Times New Roman" w:hAnsi="Times New Roman" w:cs="Times New Roman"/>
                <w:color w:val="000000" w:themeColor="text1"/>
                <w:sz w:val="24"/>
                <w:szCs w:val="24"/>
              </w:rPr>
              <w:t>NumberFormatException</w:t>
            </w:r>
            <w:proofErr w:type="spellEnd"/>
            <w:r w:rsidRPr="006B3BA6">
              <w:rPr>
                <w:rFonts w:ascii="Times New Roman" w:eastAsia="Times New Roman" w:hAnsi="Times New Roman" w:cs="Times New Roman"/>
                <w:color w:val="000000" w:themeColor="text1"/>
                <w:sz w:val="24"/>
                <w:szCs w:val="24"/>
              </w:rPr>
              <w:t xml:space="preserve"> ex)</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//Compile time error</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//This block becomes unreachable as</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//exception is already caught by above catch block</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    }</w:t>
            </w:r>
          </w:p>
          <w:p w:rsidR="00AB18C1" w:rsidRPr="00AB18C1" w:rsidRDefault="00AB18C1" w:rsidP="00AB18C1">
            <w:pPr>
              <w:spacing w:after="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w:t>
            </w:r>
          </w:p>
        </w:tc>
      </w:tr>
    </w:tbl>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8) Explain the hierarchy of exceptions in java?</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Click </w:t>
      </w:r>
      <w:hyperlink r:id="rId21" w:tgtFrame="_blank" w:history="1">
        <w:r w:rsidRPr="006B3BA6">
          <w:rPr>
            <w:rFonts w:ascii="Times New Roman" w:eastAsia="Times New Roman" w:hAnsi="Times New Roman" w:cs="Times New Roman"/>
            <w:color w:val="000000" w:themeColor="text1"/>
            <w:sz w:val="24"/>
            <w:szCs w:val="24"/>
          </w:rPr>
          <w:t>here</w:t>
        </w:r>
      </w:hyperlink>
      <w:r w:rsidRPr="00AB18C1">
        <w:rPr>
          <w:rFonts w:ascii="Times New Roman" w:eastAsia="Times New Roman" w:hAnsi="Times New Roman" w:cs="Times New Roman"/>
          <w:color w:val="000000" w:themeColor="text1"/>
          <w:sz w:val="24"/>
          <w:szCs w:val="24"/>
        </w:rPr>
        <w:t> to see the hierarchy of exceptions in java.</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9) What are run time exceptions in java. Give example?</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lastRenderedPageBreak/>
        <w:t xml:space="preserve">The exceptions which occur at run time are called as run time exceptions. These exceptions are unknown to compiler. All sub classes of </w:t>
      </w:r>
      <w:proofErr w:type="spellStart"/>
      <w:r w:rsidRPr="00AB18C1">
        <w:rPr>
          <w:rFonts w:ascii="Times New Roman" w:eastAsia="Times New Roman" w:hAnsi="Times New Roman" w:cs="Times New Roman"/>
          <w:color w:val="000000" w:themeColor="text1"/>
          <w:sz w:val="24"/>
          <w:szCs w:val="24"/>
        </w:rPr>
        <w:t>java.lang.RunTimeException</w:t>
      </w:r>
      <w:proofErr w:type="spellEnd"/>
      <w:r w:rsidRPr="00AB18C1">
        <w:rPr>
          <w:rFonts w:ascii="Times New Roman" w:eastAsia="Times New Roman" w:hAnsi="Times New Roman" w:cs="Times New Roman"/>
          <w:color w:val="000000" w:themeColor="text1"/>
          <w:sz w:val="24"/>
          <w:szCs w:val="24"/>
        </w:rPr>
        <w:t xml:space="preserve"> and </w:t>
      </w:r>
      <w:proofErr w:type="spellStart"/>
      <w:r w:rsidRPr="00AB18C1">
        <w:rPr>
          <w:rFonts w:ascii="Times New Roman" w:eastAsia="Times New Roman" w:hAnsi="Times New Roman" w:cs="Times New Roman"/>
          <w:color w:val="000000" w:themeColor="text1"/>
          <w:sz w:val="24"/>
          <w:szCs w:val="24"/>
        </w:rPr>
        <w:t>java.lang.Error</w:t>
      </w:r>
      <w:proofErr w:type="spellEnd"/>
      <w:r w:rsidRPr="00AB18C1">
        <w:rPr>
          <w:rFonts w:ascii="Times New Roman" w:eastAsia="Times New Roman" w:hAnsi="Times New Roman" w:cs="Times New Roman"/>
          <w:color w:val="000000" w:themeColor="text1"/>
          <w:sz w:val="24"/>
          <w:szCs w:val="24"/>
        </w:rPr>
        <w:t xml:space="preserve"> are run time exceptions. These exceptions are unchecked type of exceptions. For example, </w:t>
      </w:r>
      <w:proofErr w:type="spellStart"/>
      <w:r w:rsidRPr="00AB18C1">
        <w:rPr>
          <w:rFonts w:ascii="Times New Roman" w:eastAsia="Times New Roman" w:hAnsi="Times New Roman" w:cs="Times New Roman"/>
          <w:color w:val="000000" w:themeColor="text1"/>
          <w:sz w:val="24"/>
          <w:szCs w:val="24"/>
        </w:rPr>
        <w:t>NumberFormatException</w:t>
      </w:r>
      <w:proofErr w:type="spellEnd"/>
      <w:r w:rsidRPr="00AB18C1">
        <w:rPr>
          <w:rFonts w:ascii="Times New Roman" w:eastAsia="Times New Roman" w:hAnsi="Times New Roman" w:cs="Times New Roman"/>
          <w:color w:val="000000" w:themeColor="text1"/>
          <w:sz w:val="24"/>
          <w:szCs w:val="24"/>
        </w:rPr>
        <w:t xml:space="preserve">, </w:t>
      </w:r>
      <w:proofErr w:type="spellStart"/>
      <w:r w:rsidRPr="00AB18C1">
        <w:rPr>
          <w:rFonts w:ascii="Times New Roman" w:eastAsia="Times New Roman" w:hAnsi="Times New Roman" w:cs="Times New Roman"/>
          <w:color w:val="000000" w:themeColor="text1"/>
          <w:sz w:val="24"/>
          <w:szCs w:val="24"/>
        </w:rPr>
        <w:t>NullPointerException</w:t>
      </w:r>
      <w:proofErr w:type="spellEnd"/>
      <w:r w:rsidRPr="00AB18C1">
        <w:rPr>
          <w:rFonts w:ascii="Times New Roman" w:eastAsia="Times New Roman" w:hAnsi="Times New Roman" w:cs="Times New Roman"/>
          <w:color w:val="000000" w:themeColor="text1"/>
          <w:sz w:val="24"/>
          <w:szCs w:val="24"/>
        </w:rPr>
        <w:t xml:space="preserve">, </w:t>
      </w:r>
      <w:proofErr w:type="spellStart"/>
      <w:r w:rsidRPr="00AB18C1">
        <w:rPr>
          <w:rFonts w:ascii="Times New Roman" w:eastAsia="Times New Roman" w:hAnsi="Times New Roman" w:cs="Times New Roman"/>
          <w:color w:val="000000" w:themeColor="text1"/>
          <w:sz w:val="24"/>
          <w:szCs w:val="24"/>
        </w:rPr>
        <w:t>ClassCastException</w:t>
      </w:r>
      <w:proofErr w:type="spellEnd"/>
      <w:r w:rsidRPr="00AB18C1">
        <w:rPr>
          <w:rFonts w:ascii="Times New Roman" w:eastAsia="Times New Roman" w:hAnsi="Times New Roman" w:cs="Times New Roman"/>
          <w:color w:val="000000" w:themeColor="text1"/>
          <w:sz w:val="24"/>
          <w:szCs w:val="24"/>
        </w:rPr>
        <w:t xml:space="preserve">, </w:t>
      </w:r>
      <w:proofErr w:type="spellStart"/>
      <w:r w:rsidRPr="00AB18C1">
        <w:rPr>
          <w:rFonts w:ascii="Times New Roman" w:eastAsia="Times New Roman" w:hAnsi="Times New Roman" w:cs="Times New Roman"/>
          <w:color w:val="000000" w:themeColor="text1"/>
          <w:sz w:val="24"/>
          <w:szCs w:val="24"/>
        </w:rPr>
        <w:t>ArrayIndexOutOfBoundException</w:t>
      </w:r>
      <w:proofErr w:type="spellEnd"/>
      <w:r w:rsidRPr="00AB18C1">
        <w:rPr>
          <w:rFonts w:ascii="Times New Roman" w:eastAsia="Times New Roman" w:hAnsi="Times New Roman" w:cs="Times New Roman"/>
          <w:color w:val="000000" w:themeColor="text1"/>
          <w:sz w:val="24"/>
          <w:szCs w:val="24"/>
        </w:rPr>
        <w:t xml:space="preserve">, </w:t>
      </w:r>
      <w:proofErr w:type="spellStart"/>
      <w:r w:rsidRPr="00AB18C1">
        <w:rPr>
          <w:rFonts w:ascii="Times New Roman" w:eastAsia="Times New Roman" w:hAnsi="Times New Roman" w:cs="Times New Roman"/>
          <w:color w:val="000000" w:themeColor="text1"/>
          <w:sz w:val="24"/>
          <w:szCs w:val="24"/>
        </w:rPr>
        <w:t>StackOverflowError</w:t>
      </w:r>
      <w:proofErr w:type="spellEnd"/>
      <w:r w:rsidRPr="00AB18C1">
        <w:rPr>
          <w:rFonts w:ascii="Times New Roman" w:eastAsia="Times New Roman" w:hAnsi="Times New Roman" w:cs="Times New Roman"/>
          <w:color w:val="000000" w:themeColor="text1"/>
          <w:sz w:val="24"/>
          <w:szCs w:val="24"/>
        </w:rPr>
        <w:t xml:space="preserve"> etc.</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 xml:space="preserve">10) What is </w:t>
      </w:r>
      <w:proofErr w:type="spellStart"/>
      <w:r w:rsidRPr="006B3BA6">
        <w:rPr>
          <w:rFonts w:ascii="Times New Roman" w:eastAsia="Times New Roman" w:hAnsi="Times New Roman" w:cs="Times New Roman"/>
          <w:b/>
          <w:bCs/>
          <w:color w:val="000000" w:themeColor="text1"/>
          <w:sz w:val="24"/>
          <w:szCs w:val="24"/>
        </w:rPr>
        <w:t>OutOfMemoryError</w:t>
      </w:r>
      <w:proofErr w:type="spellEnd"/>
      <w:r w:rsidRPr="006B3BA6">
        <w:rPr>
          <w:rFonts w:ascii="Times New Roman" w:eastAsia="Times New Roman" w:hAnsi="Times New Roman" w:cs="Times New Roman"/>
          <w:b/>
          <w:bCs/>
          <w:color w:val="000000" w:themeColor="text1"/>
          <w:sz w:val="24"/>
          <w:szCs w:val="24"/>
        </w:rPr>
        <w:t xml:space="preserve"> in java?</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proofErr w:type="spellStart"/>
      <w:r w:rsidRPr="00AB18C1">
        <w:rPr>
          <w:rFonts w:ascii="Times New Roman" w:eastAsia="Times New Roman" w:hAnsi="Times New Roman" w:cs="Times New Roman"/>
          <w:color w:val="000000" w:themeColor="text1"/>
          <w:sz w:val="24"/>
          <w:szCs w:val="24"/>
        </w:rPr>
        <w:t>OutOfMemoryError</w:t>
      </w:r>
      <w:proofErr w:type="spellEnd"/>
      <w:r w:rsidRPr="00AB18C1">
        <w:rPr>
          <w:rFonts w:ascii="Times New Roman" w:eastAsia="Times New Roman" w:hAnsi="Times New Roman" w:cs="Times New Roman"/>
          <w:color w:val="000000" w:themeColor="text1"/>
          <w:sz w:val="24"/>
          <w:szCs w:val="24"/>
        </w:rPr>
        <w:t xml:space="preserve"> is the sub class of </w:t>
      </w:r>
      <w:proofErr w:type="spellStart"/>
      <w:r w:rsidRPr="00AB18C1">
        <w:rPr>
          <w:rFonts w:ascii="Times New Roman" w:eastAsia="Times New Roman" w:hAnsi="Times New Roman" w:cs="Times New Roman"/>
          <w:color w:val="000000" w:themeColor="text1"/>
          <w:sz w:val="24"/>
          <w:szCs w:val="24"/>
        </w:rPr>
        <w:t>java.lang.Error</w:t>
      </w:r>
      <w:proofErr w:type="spellEnd"/>
      <w:r w:rsidRPr="00AB18C1">
        <w:rPr>
          <w:rFonts w:ascii="Times New Roman" w:eastAsia="Times New Roman" w:hAnsi="Times New Roman" w:cs="Times New Roman"/>
          <w:color w:val="000000" w:themeColor="text1"/>
          <w:sz w:val="24"/>
          <w:szCs w:val="24"/>
        </w:rPr>
        <w:t xml:space="preserve"> which occurs when JVM runs out of memory.</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11) what are checked and unchecked exceptions in java?</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Checked exceptions are the exceptions which are known to compiler. These exceptions are checked at compile time only. Hence the name checked exceptions. These exceptions are also called compile time exceptions. Because, these exceptions will be known during compile time.</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 xml:space="preserve">Unchecked exceptions are those exceptions which are not at all known to compiler. These exceptions occur only at run time. These exceptions are also called as run time exceptions. All sub classes of </w:t>
      </w:r>
      <w:proofErr w:type="spellStart"/>
      <w:r w:rsidRPr="00AB18C1">
        <w:rPr>
          <w:rFonts w:ascii="Times New Roman" w:eastAsia="Times New Roman" w:hAnsi="Times New Roman" w:cs="Times New Roman"/>
          <w:color w:val="000000" w:themeColor="text1"/>
          <w:sz w:val="24"/>
          <w:szCs w:val="24"/>
        </w:rPr>
        <w:t>java.lang.RunTimeException</w:t>
      </w:r>
      <w:proofErr w:type="spellEnd"/>
      <w:r w:rsidRPr="00AB18C1">
        <w:rPr>
          <w:rFonts w:ascii="Times New Roman" w:eastAsia="Times New Roman" w:hAnsi="Times New Roman" w:cs="Times New Roman"/>
          <w:color w:val="000000" w:themeColor="text1"/>
          <w:sz w:val="24"/>
          <w:szCs w:val="24"/>
        </w:rPr>
        <w:t xml:space="preserve"> and </w:t>
      </w:r>
      <w:proofErr w:type="spellStart"/>
      <w:r w:rsidRPr="00AB18C1">
        <w:rPr>
          <w:rFonts w:ascii="Times New Roman" w:eastAsia="Times New Roman" w:hAnsi="Times New Roman" w:cs="Times New Roman"/>
          <w:color w:val="000000" w:themeColor="text1"/>
          <w:sz w:val="24"/>
          <w:szCs w:val="24"/>
        </w:rPr>
        <w:t>java.lang.Error</w:t>
      </w:r>
      <w:proofErr w:type="spellEnd"/>
      <w:r w:rsidRPr="00AB18C1">
        <w:rPr>
          <w:rFonts w:ascii="Times New Roman" w:eastAsia="Times New Roman" w:hAnsi="Times New Roman" w:cs="Times New Roman"/>
          <w:color w:val="000000" w:themeColor="text1"/>
          <w:sz w:val="24"/>
          <w:szCs w:val="24"/>
        </w:rPr>
        <w:t xml:space="preserve"> are unchecked exceptions.</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Click </w:t>
      </w:r>
      <w:hyperlink r:id="rId22" w:tgtFrame="_blank" w:history="1">
        <w:r w:rsidRPr="006B3BA6">
          <w:rPr>
            <w:rFonts w:ascii="Times New Roman" w:eastAsia="Times New Roman" w:hAnsi="Times New Roman" w:cs="Times New Roman"/>
            <w:color w:val="000000" w:themeColor="text1"/>
            <w:sz w:val="24"/>
            <w:szCs w:val="24"/>
          </w:rPr>
          <w:t>here</w:t>
        </w:r>
      </w:hyperlink>
      <w:r w:rsidRPr="00AB18C1">
        <w:rPr>
          <w:rFonts w:ascii="Times New Roman" w:eastAsia="Times New Roman" w:hAnsi="Times New Roman" w:cs="Times New Roman"/>
          <w:color w:val="000000" w:themeColor="text1"/>
          <w:sz w:val="24"/>
          <w:szCs w:val="24"/>
        </w:rPr>
        <w:t> to see more about checked and unchecked exceptions.</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 xml:space="preserve">12) What is the difference between </w:t>
      </w:r>
      <w:proofErr w:type="spellStart"/>
      <w:r w:rsidRPr="006B3BA6">
        <w:rPr>
          <w:rFonts w:ascii="Times New Roman" w:eastAsia="Times New Roman" w:hAnsi="Times New Roman" w:cs="Times New Roman"/>
          <w:b/>
          <w:bCs/>
          <w:color w:val="000000" w:themeColor="text1"/>
          <w:sz w:val="24"/>
          <w:szCs w:val="24"/>
        </w:rPr>
        <w:t>ClassNotFoundException</w:t>
      </w:r>
      <w:proofErr w:type="spellEnd"/>
      <w:r w:rsidRPr="006B3BA6">
        <w:rPr>
          <w:rFonts w:ascii="Times New Roman" w:eastAsia="Times New Roman" w:hAnsi="Times New Roman" w:cs="Times New Roman"/>
          <w:b/>
          <w:bCs/>
          <w:color w:val="000000" w:themeColor="text1"/>
          <w:sz w:val="24"/>
          <w:szCs w:val="24"/>
        </w:rPr>
        <w:t xml:space="preserve"> and </w:t>
      </w:r>
      <w:proofErr w:type="spellStart"/>
      <w:r w:rsidRPr="006B3BA6">
        <w:rPr>
          <w:rFonts w:ascii="Times New Roman" w:eastAsia="Times New Roman" w:hAnsi="Times New Roman" w:cs="Times New Roman"/>
          <w:b/>
          <w:bCs/>
          <w:color w:val="000000" w:themeColor="text1"/>
          <w:sz w:val="24"/>
          <w:szCs w:val="24"/>
        </w:rPr>
        <w:t>NoClassDefFoundError</w:t>
      </w:r>
      <w:proofErr w:type="spellEnd"/>
      <w:r w:rsidRPr="006B3BA6">
        <w:rPr>
          <w:rFonts w:ascii="Times New Roman" w:eastAsia="Times New Roman" w:hAnsi="Times New Roman" w:cs="Times New Roman"/>
          <w:b/>
          <w:bCs/>
          <w:color w:val="000000" w:themeColor="text1"/>
          <w:sz w:val="24"/>
          <w:szCs w:val="24"/>
        </w:rPr>
        <w:t xml:space="preserve"> in java?</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Click </w:t>
      </w:r>
      <w:hyperlink r:id="rId23" w:tgtFrame="_blank" w:history="1">
        <w:r w:rsidRPr="006B3BA6">
          <w:rPr>
            <w:rFonts w:ascii="Times New Roman" w:eastAsia="Times New Roman" w:hAnsi="Times New Roman" w:cs="Times New Roman"/>
            <w:color w:val="000000" w:themeColor="text1"/>
            <w:sz w:val="24"/>
            <w:szCs w:val="24"/>
          </w:rPr>
          <w:t>here</w:t>
        </w:r>
      </w:hyperlink>
      <w:r w:rsidRPr="00AB18C1">
        <w:rPr>
          <w:rFonts w:ascii="Times New Roman" w:eastAsia="Times New Roman" w:hAnsi="Times New Roman" w:cs="Times New Roman"/>
          <w:color w:val="000000" w:themeColor="text1"/>
          <w:sz w:val="24"/>
          <w:szCs w:val="24"/>
        </w:rPr>
        <w:t xml:space="preserve"> to see the differences between </w:t>
      </w:r>
      <w:proofErr w:type="spellStart"/>
      <w:r w:rsidRPr="00AB18C1">
        <w:rPr>
          <w:rFonts w:ascii="Times New Roman" w:eastAsia="Times New Roman" w:hAnsi="Times New Roman" w:cs="Times New Roman"/>
          <w:color w:val="000000" w:themeColor="text1"/>
          <w:sz w:val="24"/>
          <w:szCs w:val="24"/>
        </w:rPr>
        <w:t>ClassNotFoundException</w:t>
      </w:r>
      <w:proofErr w:type="spellEnd"/>
      <w:r w:rsidRPr="00AB18C1">
        <w:rPr>
          <w:rFonts w:ascii="Times New Roman" w:eastAsia="Times New Roman" w:hAnsi="Times New Roman" w:cs="Times New Roman"/>
          <w:color w:val="000000" w:themeColor="text1"/>
          <w:sz w:val="24"/>
          <w:szCs w:val="24"/>
        </w:rPr>
        <w:t xml:space="preserve"> and </w:t>
      </w:r>
      <w:proofErr w:type="spellStart"/>
      <w:r w:rsidRPr="00AB18C1">
        <w:rPr>
          <w:rFonts w:ascii="Times New Roman" w:eastAsia="Times New Roman" w:hAnsi="Times New Roman" w:cs="Times New Roman"/>
          <w:color w:val="000000" w:themeColor="text1"/>
          <w:sz w:val="24"/>
          <w:szCs w:val="24"/>
        </w:rPr>
        <w:t>NoClassDefFoundError</w:t>
      </w:r>
      <w:proofErr w:type="spellEnd"/>
      <w:r w:rsidRPr="00AB18C1">
        <w:rPr>
          <w:rFonts w:ascii="Times New Roman" w:eastAsia="Times New Roman" w:hAnsi="Times New Roman" w:cs="Times New Roman"/>
          <w:color w:val="000000" w:themeColor="text1"/>
          <w:sz w:val="24"/>
          <w:szCs w:val="24"/>
        </w:rPr>
        <w:t xml:space="preserve"> in java.</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13) Can we keep the statements after finally block If the control is returning from the finally block itself?</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No, it gives unreachable code error. Because, control is returning from the finally block itself. Compiler will not see the statements after it. That’s why it shows unreachable code error.</w:t>
      </w:r>
    </w:p>
    <w:p w:rsidR="00AB18C1" w:rsidRPr="00AB18C1"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b/>
          <w:bCs/>
          <w:color w:val="000000" w:themeColor="text1"/>
          <w:sz w:val="24"/>
          <w:szCs w:val="24"/>
        </w:rPr>
        <w:t>14) Does finally block get executed If either try or catch blocks are returning the control?</w:t>
      </w:r>
    </w:p>
    <w:p w:rsidR="00AB18C1" w:rsidRPr="00AB18C1" w:rsidRDefault="00AB18C1" w:rsidP="00AB18C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B18C1">
        <w:rPr>
          <w:rFonts w:ascii="Times New Roman" w:eastAsia="Times New Roman" w:hAnsi="Times New Roman" w:cs="Times New Roman"/>
          <w:color w:val="000000" w:themeColor="text1"/>
          <w:sz w:val="24"/>
          <w:szCs w:val="24"/>
        </w:rPr>
        <w:t>Yes, finally block will be always executed no matter whether try or catch blocks are returning the control or not.</w:t>
      </w:r>
    </w:p>
    <w:p w:rsidR="00AB18C1" w:rsidRPr="006B3BA6" w:rsidRDefault="00AB18C1" w:rsidP="00AB18C1">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6B3BA6">
        <w:rPr>
          <w:rFonts w:ascii="Times New Roman" w:eastAsia="Times New Roman" w:hAnsi="Times New Roman" w:cs="Times New Roman"/>
          <w:b/>
          <w:bCs/>
          <w:color w:val="000000" w:themeColor="text1"/>
          <w:sz w:val="24"/>
          <w:szCs w:val="24"/>
        </w:rPr>
        <w:t>15) Can we throw an exception manually? If yes, how?</w:t>
      </w:r>
    </w:p>
    <w:p w:rsidR="00AB18C1" w:rsidRPr="006B3BA6" w:rsidRDefault="00AB18C1" w:rsidP="00AB18C1">
      <w:p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shd w:val="clear" w:color="auto" w:fill="FFFFFF"/>
        </w:rPr>
      </w:pPr>
      <w:r w:rsidRPr="006B3BA6">
        <w:rPr>
          <w:rFonts w:ascii="Times New Roman" w:hAnsi="Times New Roman" w:cs="Times New Roman"/>
          <w:color w:val="000000" w:themeColor="text1"/>
          <w:sz w:val="24"/>
          <w:szCs w:val="24"/>
          <w:shd w:val="clear" w:color="auto" w:fill="FFFFFF"/>
        </w:rPr>
        <w:t>Yes, we can throw an exception manually using throw keyword.</w:t>
      </w:r>
    </w:p>
    <w:p w:rsidR="006B3BA6" w:rsidRPr="006B3BA6" w:rsidRDefault="006B3BA6" w:rsidP="006B3BA6">
      <w:pPr>
        <w:pStyle w:val="NormalWeb"/>
        <w:shd w:val="clear" w:color="auto" w:fill="FFFFFF"/>
        <w:spacing w:before="0" w:after="0"/>
        <w:textAlignment w:val="baseline"/>
        <w:rPr>
          <w:color w:val="000000" w:themeColor="text1"/>
        </w:rPr>
      </w:pPr>
      <w:r w:rsidRPr="006B3BA6">
        <w:rPr>
          <w:rStyle w:val="Strong"/>
          <w:color w:val="000000" w:themeColor="text1"/>
          <w:bdr w:val="none" w:sz="0" w:space="0" w:color="auto" w:frame="1"/>
        </w:rPr>
        <w:t>16) What is the use of throws keyword in java?</w:t>
      </w:r>
    </w:p>
    <w:p w:rsidR="006B3BA6" w:rsidRPr="006B3BA6" w:rsidRDefault="006B3BA6" w:rsidP="006B3BA6">
      <w:pPr>
        <w:pStyle w:val="NormalWeb"/>
        <w:shd w:val="clear" w:color="auto" w:fill="FFFFFF"/>
        <w:spacing w:before="0" w:after="0"/>
        <w:textAlignment w:val="baseline"/>
        <w:rPr>
          <w:color w:val="000000" w:themeColor="text1"/>
        </w:rPr>
      </w:pPr>
      <w:r w:rsidRPr="006B3BA6">
        <w:rPr>
          <w:rStyle w:val="Strong"/>
          <w:color w:val="000000" w:themeColor="text1"/>
          <w:bdr w:val="none" w:sz="0" w:space="0" w:color="auto" w:frame="1"/>
        </w:rPr>
        <w:lastRenderedPageBreak/>
        <w:t>17) Why it is always recommended that clean up operations like closing the DB resources to keep inside a finally block?</w:t>
      </w:r>
    </w:p>
    <w:p w:rsidR="006B3BA6" w:rsidRPr="006B3BA6" w:rsidRDefault="006B3BA6" w:rsidP="006B3BA6">
      <w:pPr>
        <w:pStyle w:val="NormalWeb"/>
        <w:shd w:val="clear" w:color="auto" w:fill="FFFFFF"/>
        <w:textAlignment w:val="baseline"/>
        <w:rPr>
          <w:color w:val="000000" w:themeColor="text1"/>
        </w:rPr>
      </w:pPr>
      <w:r w:rsidRPr="006B3BA6">
        <w:rPr>
          <w:color w:val="000000" w:themeColor="text1"/>
        </w:rPr>
        <w:t xml:space="preserve">Because finally block is always executed whether exceptions are raised in the try block or not and raised exceptions are caught in the catch block or not. By keeping the </w:t>
      </w:r>
      <w:proofErr w:type="spellStart"/>
      <w:r w:rsidRPr="006B3BA6">
        <w:rPr>
          <w:color w:val="000000" w:themeColor="text1"/>
        </w:rPr>
        <w:t>clean up</w:t>
      </w:r>
      <w:proofErr w:type="spellEnd"/>
      <w:r w:rsidRPr="006B3BA6">
        <w:rPr>
          <w:color w:val="000000" w:themeColor="text1"/>
        </w:rPr>
        <w:t xml:space="preserve"> operations in finally block, you will ensure that those operations will be always executed irrespective of whether exception is occurred or not.</w:t>
      </w: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18. What Is an Exception in Java?</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An exception is an event that occurs during the execution of a program and disrupts the normal flow of the program's instructions.</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Read more about exceptions in Java in the </w:t>
      </w:r>
      <w:hyperlink r:id="rId24" w:tgtFrame="_blank" w:history="1">
        <w:r w:rsidRPr="006B3BA6">
          <w:rPr>
            <w:rStyle w:val="Hyperlink"/>
            <w:color w:val="000000" w:themeColor="text1"/>
          </w:rPr>
          <w:t>Java Exception Handling Guide</w:t>
        </w:r>
      </w:hyperlink>
      <w:r w:rsidRPr="006B3BA6">
        <w:rPr>
          <w:color w:val="000000" w:themeColor="text1"/>
        </w:rPr>
        <w:t>!</w:t>
      </w: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19. How Does Exception Handling Work in Java?</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Below steps demonstrates how the exception handling works in Java:</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Step 1:</w:t>
      </w:r>
      <w:r w:rsidRPr="006B3BA6">
        <w:rPr>
          <w:color w:val="000000" w:themeColor="text1"/>
        </w:rPr>
        <w:t> When an error occurs within a method, the method creates an object and hands it off to the runtime system this object is called an </w:t>
      </w:r>
      <w:r w:rsidRPr="006B3BA6">
        <w:rPr>
          <w:rStyle w:val="Emphasis"/>
          <w:color w:val="000000" w:themeColor="text1"/>
        </w:rPr>
        <w:t>exception object</w:t>
      </w:r>
      <w:r w:rsidRPr="006B3BA6">
        <w:rPr>
          <w:color w:val="000000" w:themeColor="text1"/>
        </w:rPr>
        <w:t>. The exception object contains information about the error, including its type and the state of the program when the error occurred. Creating an exception object and handing it to the runtime system is called </w:t>
      </w:r>
      <w:r w:rsidRPr="006B3BA6">
        <w:rPr>
          <w:rStyle w:val="Emphasis"/>
          <w:color w:val="000000" w:themeColor="text1"/>
        </w:rPr>
        <w:t>throwing an exception</w:t>
      </w:r>
      <w:r w:rsidRPr="006B3BA6">
        <w:rPr>
          <w:color w:val="000000" w:themeColor="text1"/>
        </w:rPr>
        <w:t>.</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Step 2:</w:t>
      </w:r>
      <w:r w:rsidRPr="006B3BA6">
        <w:rPr>
          <w:color w:val="000000" w:themeColor="text1"/>
        </w:rPr>
        <w:t> After a method throws an exception, the runtime system attempts to find something to handle it. The set of possible "</w:t>
      </w:r>
      <w:proofErr w:type="spellStart"/>
      <w:r w:rsidRPr="006B3BA6">
        <w:rPr>
          <w:color w:val="000000" w:themeColor="text1"/>
        </w:rPr>
        <w:t>somethings</w:t>
      </w:r>
      <w:proofErr w:type="spellEnd"/>
      <w:r w:rsidRPr="006B3BA6">
        <w:rPr>
          <w:color w:val="000000" w:themeColor="text1"/>
        </w:rPr>
        <w:t>" to handle the exception is the ordered list of methods that had been called to get to the method where the error occurred. The list of methods is known as the call stack. The following diagram shows the call stack of three method calls, where the first method called has the </w:t>
      </w:r>
      <w:r w:rsidRPr="006B3BA6">
        <w:rPr>
          <w:rStyle w:val="Emphasis"/>
          <w:color w:val="000000" w:themeColor="text1"/>
        </w:rPr>
        <w:t>exception handler.</w:t>
      </w:r>
      <w:r w:rsidRPr="006B3BA6">
        <w:rPr>
          <w:color w:val="000000" w:themeColor="text1"/>
        </w:rPr>
        <w:br/>
      </w:r>
      <w:r w:rsidRPr="006B3BA6">
        <w:rPr>
          <w:color w:val="000000" w:themeColor="text1"/>
        </w:rPr>
        <w:br/>
      </w:r>
      <w:r w:rsidRPr="006B3BA6">
        <w:rPr>
          <w:noProof/>
          <w:color w:val="000000" w:themeColor="text1"/>
        </w:rPr>
        <w:drawing>
          <wp:inline distT="0" distB="0" distL="0" distR="0">
            <wp:extent cx="4121150" cy="2768600"/>
            <wp:effectExtent l="19050" t="0" r="0" b="0"/>
            <wp:docPr id="74" name="Picture 74" descr="https://4.bp.blogspot.com/-0Wo56QV6xn4/XCS7VWHL0qI/AAAAAAAAFNo/8O8OQJlQmIkqoMITTOt8T-H37z5flfeTgCLcBGAs/s1600/exception-call%2Bstack.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4.bp.blogspot.com/-0Wo56QV6xn4/XCS7VWHL0qI/AAAAAAAAFNo/8O8OQJlQmIkqoMITTOt8T-H37z5flfeTgCLcBGAs/s1600/exception-call%2Bstack.png">
                      <a:hlinkClick r:id="rId25"/>
                    </pic:cNvPr>
                    <pic:cNvPicPr>
                      <a:picLocks noChangeAspect="1" noChangeArrowheads="1"/>
                    </pic:cNvPicPr>
                  </pic:nvPicPr>
                  <pic:blipFill>
                    <a:blip r:embed="rId26"/>
                    <a:srcRect/>
                    <a:stretch>
                      <a:fillRect/>
                    </a:stretch>
                  </pic:blipFill>
                  <pic:spPr bwMode="auto">
                    <a:xfrm>
                      <a:off x="0" y="0"/>
                      <a:ext cx="4121150" cy="2768600"/>
                    </a:xfrm>
                    <a:prstGeom prst="rect">
                      <a:avLst/>
                    </a:prstGeom>
                    <a:noFill/>
                    <a:ln w="9525">
                      <a:noFill/>
                      <a:miter lim="800000"/>
                      <a:headEnd/>
                      <a:tailEnd/>
                    </a:ln>
                  </pic:spPr>
                </pic:pic>
              </a:graphicData>
            </a:graphic>
          </wp:inline>
        </w:drawing>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Step 3:</w:t>
      </w:r>
      <w:r w:rsidRPr="006B3BA6">
        <w:rPr>
          <w:color w:val="000000" w:themeColor="text1"/>
        </w:rPr>
        <w:t> The runtime system searches the call stack for a method that contains a block of code that can handle the exception. This block of code is called an exception handler. The search begins with the method in which the error occurred and proceeds through the call stack in the reverse order in which the methods were called. When an appropriate handler is found, the runtime system passes the exception to the handler. </w:t>
      </w:r>
      <w:r w:rsidRPr="006B3BA6">
        <w:rPr>
          <w:color w:val="000000" w:themeColor="text1"/>
        </w:rPr>
        <w:br/>
        <w:t>An exception handler is considered appropriate if the type of the exception object thrown matches the type that can be handled by the handler.</w:t>
      </w:r>
      <w:r w:rsidRPr="006B3BA6">
        <w:rPr>
          <w:color w:val="000000" w:themeColor="text1"/>
        </w:rPr>
        <w:br/>
      </w:r>
      <w:r w:rsidRPr="006B3BA6">
        <w:rPr>
          <w:color w:val="000000" w:themeColor="text1"/>
        </w:rPr>
        <w:br/>
      </w:r>
      <w:r w:rsidRPr="006B3BA6">
        <w:rPr>
          <w:rStyle w:val="Strong"/>
          <w:color w:val="000000" w:themeColor="text1"/>
        </w:rPr>
        <w:t>Step 4: </w:t>
      </w:r>
      <w:r w:rsidRPr="006B3BA6">
        <w:rPr>
          <w:color w:val="000000" w:themeColor="text1"/>
        </w:rPr>
        <w:t>The exception handler chosen is said to catch the exception. If the runtime system exhaustively searches all the methods on the call stack without finding an appropriate exception handler, as shown in the following diagram, the runtime system (and, consequently, the program) terminates.</w:t>
      </w:r>
      <w:r w:rsidRPr="006B3BA6">
        <w:rPr>
          <w:color w:val="000000" w:themeColor="text1"/>
        </w:rPr>
        <w:br/>
      </w:r>
      <w:r w:rsidRPr="006B3BA6">
        <w:rPr>
          <w:noProof/>
          <w:color w:val="000000" w:themeColor="text1"/>
        </w:rPr>
        <w:drawing>
          <wp:inline distT="0" distB="0" distL="0" distR="0">
            <wp:extent cx="5867400" cy="2768600"/>
            <wp:effectExtent l="19050" t="0" r="0" b="0"/>
            <wp:docPr id="75" name="Picture 75" descr="https://3.bp.blogspot.com/-FNi4uc7THNY/XCS7c7FvTpI/AAAAAAAAFNs/3YB9a811_yEss_ky-ku675sg6OH2HJdHwCLcBGAs/s1600/exception-searching-call%2Bstack.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3.bp.blogspot.com/-FNi4uc7THNY/XCS7c7FvTpI/AAAAAAAAFNs/3YB9a811_yEss_ky-ku675sg6OH2HJdHwCLcBGAs/s1600/exception-searching-call%2Bstack.png">
                      <a:hlinkClick r:id="rId27"/>
                    </pic:cNvPr>
                    <pic:cNvPicPr>
                      <a:picLocks noChangeAspect="1" noChangeArrowheads="1"/>
                    </pic:cNvPicPr>
                  </pic:nvPicPr>
                  <pic:blipFill>
                    <a:blip r:embed="rId28"/>
                    <a:srcRect/>
                    <a:stretch>
                      <a:fillRect/>
                    </a:stretch>
                  </pic:blipFill>
                  <pic:spPr bwMode="auto">
                    <a:xfrm>
                      <a:off x="0" y="0"/>
                      <a:ext cx="5867400" cy="2768600"/>
                    </a:xfrm>
                    <a:prstGeom prst="rect">
                      <a:avLst/>
                    </a:prstGeom>
                    <a:noFill/>
                    <a:ln w="9525">
                      <a:noFill/>
                      <a:miter lim="800000"/>
                      <a:headEnd/>
                      <a:tailEnd/>
                    </a:ln>
                  </pic:spPr>
                </pic:pic>
              </a:graphicData>
            </a:graphic>
          </wp:inline>
        </w:drawing>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20. What Are  Exception Handling Keywords in Java?</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Java exception handling is managed via five keywords:</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1. </w:t>
      </w:r>
      <w:r w:rsidRPr="006B3BA6">
        <w:rPr>
          <w:rStyle w:val="HTMLCode"/>
          <w:rFonts w:ascii="Times New Roman" w:hAnsi="Times New Roman" w:cs="Times New Roman"/>
          <w:b/>
          <w:bCs/>
          <w:color w:val="000000" w:themeColor="text1"/>
          <w:sz w:val="24"/>
          <w:szCs w:val="24"/>
          <w:shd w:val="clear" w:color="auto" w:fill="F9F2F4"/>
        </w:rPr>
        <w:t>try</w:t>
      </w:r>
      <w:r w:rsidRPr="006B3BA6">
        <w:rPr>
          <w:rStyle w:val="Strong"/>
          <w:color w:val="000000" w:themeColor="text1"/>
        </w:rPr>
        <w:t>: </w:t>
      </w:r>
      <w:r w:rsidRPr="006B3BA6">
        <w:rPr>
          <w:color w:val="000000" w:themeColor="text1"/>
        </w:rPr>
        <w:t>Enclose the code that might throw an exception within a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block. If an exception occurs within the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block, that exception is handled by an exception handler associated with it. The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block contains at least one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block or </w:t>
      </w:r>
      <w:r w:rsidRPr="006B3BA6">
        <w:rPr>
          <w:rStyle w:val="HTMLCode"/>
          <w:rFonts w:ascii="Times New Roman" w:hAnsi="Times New Roman" w:cs="Times New Roman"/>
          <w:color w:val="000000" w:themeColor="text1"/>
          <w:sz w:val="24"/>
          <w:szCs w:val="24"/>
          <w:shd w:val="clear" w:color="auto" w:fill="F9F2F4"/>
        </w:rPr>
        <w:t>finally</w:t>
      </w:r>
      <w:r w:rsidRPr="006B3BA6">
        <w:rPr>
          <w:color w:val="000000" w:themeColor="text1"/>
        </w:rPr>
        <w:t> block.</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2. </w:t>
      </w:r>
      <w:r w:rsidRPr="006B3BA6">
        <w:rPr>
          <w:rStyle w:val="HTMLCode"/>
          <w:rFonts w:ascii="Times New Roman" w:hAnsi="Times New Roman" w:cs="Times New Roman"/>
          <w:b/>
          <w:bCs/>
          <w:color w:val="000000" w:themeColor="text1"/>
          <w:sz w:val="24"/>
          <w:szCs w:val="24"/>
          <w:shd w:val="clear" w:color="auto" w:fill="F9F2F4"/>
        </w:rPr>
        <w:t>catch</w:t>
      </w:r>
      <w:r w:rsidRPr="006B3BA6">
        <w:rPr>
          <w:rStyle w:val="Strong"/>
          <w:color w:val="000000" w:themeColor="text1"/>
        </w:rPr>
        <w:t>:</w:t>
      </w:r>
      <w:r w:rsidRPr="006B3BA6">
        <w:rPr>
          <w:color w:val="000000" w:themeColor="text1"/>
        </w:rPr>
        <w:t> The Java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block is used to handle the exception. It must be used after the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block only. You can use multiple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xml:space="preserve"> blocks with a </w:t>
      </w:r>
      <w:proofErr w:type="spellStart"/>
      <w:r w:rsidRPr="006B3BA6">
        <w:rPr>
          <w:color w:val="000000" w:themeColor="text1"/>
        </w:rPr>
        <w:t>single</w:t>
      </w:r>
      <w:r w:rsidRPr="006B3BA6">
        <w:rPr>
          <w:rStyle w:val="HTMLCode"/>
          <w:rFonts w:ascii="Times New Roman" w:hAnsi="Times New Roman" w:cs="Times New Roman"/>
          <w:color w:val="000000" w:themeColor="text1"/>
          <w:sz w:val="24"/>
          <w:szCs w:val="24"/>
          <w:shd w:val="clear" w:color="auto" w:fill="F9F2F4"/>
        </w:rPr>
        <w:t>try</w:t>
      </w:r>
      <w:proofErr w:type="spellEnd"/>
      <w:r w:rsidRPr="006B3BA6">
        <w:rPr>
          <w:color w:val="000000" w:themeColor="text1"/>
        </w:rPr>
        <w:t>.</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3. </w:t>
      </w:r>
      <w:r w:rsidRPr="006B3BA6">
        <w:rPr>
          <w:rStyle w:val="HTMLCode"/>
          <w:rFonts w:ascii="Times New Roman" w:hAnsi="Times New Roman" w:cs="Times New Roman"/>
          <w:b/>
          <w:bCs/>
          <w:color w:val="000000" w:themeColor="text1"/>
          <w:sz w:val="24"/>
          <w:szCs w:val="24"/>
          <w:shd w:val="clear" w:color="auto" w:fill="F9F2F4"/>
        </w:rPr>
        <w:t>throw</w:t>
      </w:r>
      <w:r w:rsidRPr="006B3BA6">
        <w:rPr>
          <w:rStyle w:val="Strong"/>
          <w:color w:val="000000" w:themeColor="text1"/>
        </w:rPr>
        <w:t>:</w:t>
      </w:r>
      <w:r w:rsidRPr="006B3BA6">
        <w:rPr>
          <w:color w:val="000000" w:themeColor="text1"/>
        </w:rPr>
        <w:t> Sometimes, we explicitly want to create an exception object and then throw it to halt the normal processing of the program. The </w:t>
      </w:r>
      <w:r w:rsidRPr="006B3BA6">
        <w:rPr>
          <w:rStyle w:val="HTMLCode"/>
          <w:rFonts w:ascii="Times New Roman" w:hAnsi="Times New Roman" w:cs="Times New Roman"/>
          <w:color w:val="000000" w:themeColor="text1"/>
          <w:sz w:val="24"/>
          <w:szCs w:val="24"/>
          <w:shd w:val="clear" w:color="auto" w:fill="F9F2F4"/>
        </w:rPr>
        <w:t>throw</w:t>
      </w:r>
      <w:r w:rsidRPr="006B3BA6">
        <w:rPr>
          <w:color w:val="000000" w:themeColor="text1"/>
        </w:rPr>
        <w:t> keyword is used to throw an exception to the run-time to handle it.</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4. </w:t>
      </w:r>
      <w:r w:rsidRPr="006B3BA6">
        <w:rPr>
          <w:rStyle w:val="HTMLCode"/>
          <w:rFonts w:ascii="Times New Roman" w:hAnsi="Times New Roman" w:cs="Times New Roman"/>
          <w:b/>
          <w:bCs/>
          <w:color w:val="000000" w:themeColor="text1"/>
          <w:sz w:val="24"/>
          <w:szCs w:val="24"/>
          <w:shd w:val="clear" w:color="auto" w:fill="F9F2F4"/>
        </w:rPr>
        <w:t>throws</w:t>
      </w:r>
      <w:r w:rsidRPr="006B3BA6">
        <w:rPr>
          <w:rStyle w:val="Strong"/>
          <w:color w:val="000000" w:themeColor="text1"/>
        </w:rPr>
        <w:t>:</w:t>
      </w:r>
      <w:r w:rsidRPr="006B3BA6">
        <w:rPr>
          <w:color w:val="000000" w:themeColor="text1"/>
        </w:rPr>
        <w:t> When we are throwing any checked exception in a method and not handling it, then we need to use the </w:t>
      </w:r>
      <w:r w:rsidRPr="006B3BA6">
        <w:rPr>
          <w:rStyle w:val="HTMLCode"/>
          <w:rFonts w:ascii="Times New Roman" w:hAnsi="Times New Roman" w:cs="Times New Roman"/>
          <w:color w:val="000000" w:themeColor="text1"/>
          <w:sz w:val="24"/>
          <w:szCs w:val="24"/>
          <w:shd w:val="clear" w:color="auto" w:fill="F9F2F4"/>
        </w:rPr>
        <w:t>throws</w:t>
      </w:r>
      <w:r w:rsidRPr="006B3BA6">
        <w:rPr>
          <w:color w:val="000000" w:themeColor="text1"/>
        </w:rPr>
        <w:t> keyword in the method signature to let the caller program know that the exceptions might be thrown by the method. The </w:t>
      </w:r>
      <w:r w:rsidRPr="006B3BA6">
        <w:rPr>
          <w:rStyle w:val="HTMLCode"/>
          <w:rFonts w:ascii="Times New Roman" w:hAnsi="Times New Roman" w:cs="Times New Roman"/>
          <w:color w:val="000000" w:themeColor="text1"/>
          <w:sz w:val="24"/>
          <w:szCs w:val="24"/>
          <w:shd w:val="clear" w:color="auto" w:fill="F9F2F4"/>
        </w:rPr>
        <w:t>caller</w:t>
      </w:r>
      <w:r w:rsidRPr="006B3BA6">
        <w:rPr>
          <w:color w:val="000000" w:themeColor="text1"/>
        </w:rPr>
        <w:t> method might handle these exceptions or propagate it to its </w:t>
      </w:r>
      <w:r w:rsidRPr="006B3BA6">
        <w:rPr>
          <w:rStyle w:val="HTMLCode"/>
          <w:rFonts w:ascii="Times New Roman" w:hAnsi="Times New Roman" w:cs="Times New Roman"/>
          <w:color w:val="000000" w:themeColor="text1"/>
          <w:sz w:val="24"/>
          <w:szCs w:val="24"/>
          <w:shd w:val="clear" w:color="auto" w:fill="F9F2F4"/>
        </w:rPr>
        <w:t>caller</w:t>
      </w:r>
      <w:r w:rsidRPr="006B3BA6">
        <w:rPr>
          <w:color w:val="000000" w:themeColor="text1"/>
        </w:rPr>
        <w:t> method using the </w:t>
      </w:r>
      <w:r w:rsidRPr="006B3BA6">
        <w:rPr>
          <w:rStyle w:val="HTMLCode"/>
          <w:rFonts w:ascii="Times New Roman" w:hAnsi="Times New Roman" w:cs="Times New Roman"/>
          <w:color w:val="000000" w:themeColor="text1"/>
          <w:sz w:val="24"/>
          <w:szCs w:val="24"/>
          <w:shd w:val="clear" w:color="auto" w:fill="F9F2F4"/>
        </w:rPr>
        <w:t>throws</w:t>
      </w:r>
      <w:r w:rsidRPr="006B3BA6">
        <w:rPr>
          <w:color w:val="000000" w:themeColor="text1"/>
        </w:rPr>
        <w:t> keyword. We can provide multiple exceptions in the throws clause and it can be used with the </w:t>
      </w:r>
      <w:r w:rsidRPr="006B3BA6">
        <w:rPr>
          <w:rStyle w:val="HTMLCode"/>
          <w:rFonts w:ascii="Times New Roman" w:hAnsi="Times New Roman" w:cs="Times New Roman"/>
          <w:color w:val="000000" w:themeColor="text1"/>
          <w:sz w:val="24"/>
          <w:szCs w:val="24"/>
          <w:shd w:val="clear" w:color="auto" w:fill="F9F2F4"/>
        </w:rPr>
        <w:t>main()</w:t>
      </w:r>
      <w:r w:rsidRPr="006B3BA6">
        <w:rPr>
          <w:color w:val="000000" w:themeColor="text1"/>
        </w:rPr>
        <w:t>method also.</w:t>
      </w:r>
    </w:p>
    <w:p w:rsidR="006B3BA6" w:rsidRPr="006B3BA6" w:rsidRDefault="006B3BA6" w:rsidP="006B3BA6">
      <w:pPr>
        <w:pStyle w:val="NormalWeb"/>
        <w:spacing w:before="50" w:beforeAutospacing="0" w:after="150" w:afterAutospacing="0"/>
        <w:rPr>
          <w:color w:val="000000" w:themeColor="text1"/>
        </w:rPr>
      </w:pPr>
      <w:r w:rsidRPr="006B3BA6">
        <w:rPr>
          <w:rStyle w:val="Strong"/>
          <w:color w:val="000000" w:themeColor="text1"/>
        </w:rPr>
        <w:t>5. </w:t>
      </w:r>
      <w:r w:rsidRPr="006B3BA6">
        <w:rPr>
          <w:rStyle w:val="HTMLCode"/>
          <w:rFonts w:ascii="Times New Roman" w:hAnsi="Times New Roman" w:cs="Times New Roman"/>
          <w:b/>
          <w:bCs/>
          <w:color w:val="000000" w:themeColor="text1"/>
          <w:sz w:val="24"/>
          <w:szCs w:val="24"/>
          <w:shd w:val="clear" w:color="auto" w:fill="F9F2F4"/>
        </w:rPr>
        <w:t>finally</w:t>
      </w:r>
      <w:r w:rsidRPr="006B3BA6">
        <w:rPr>
          <w:rStyle w:val="Strong"/>
          <w:color w:val="000000" w:themeColor="text1"/>
        </w:rPr>
        <w:t>: </w:t>
      </w:r>
      <w:r w:rsidRPr="006B3BA6">
        <w:rPr>
          <w:color w:val="000000" w:themeColor="text1"/>
        </w:rPr>
        <w:t>The </w:t>
      </w:r>
      <w:r w:rsidRPr="006B3BA6">
        <w:rPr>
          <w:rStyle w:val="HTMLCode"/>
          <w:rFonts w:ascii="Times New Roman" w:hAnsi="Times New Roman" w:cs="Times New Roman"/>
          <w:color w:val="000000" w:themeColor="text1"/>
          <w:sz w:val="24"/>
          <w:szCs w:val="24"/>
          <w:shd w:val="clear" w:color="auto" w:fill="F9F2F4"/>
        </w:rPr>
        <w:t>finally</w:t>
      </w:r>
      <w:r w:rsidRPr="006B3BA6">
        <w:rPr>
          <w:color w:val="000000" w:themeColor="text1"/>
        </w:rPr>
        <w:t xml:space="preserve"> block is optional and can be used only with </w:t>
      </w:r>
      <w:proofErr w:type="spellStart"/>
      <w:r w:rsidRPr="006B3BA6">
        <w:rPr>
          <w:color w:val="000000" w:themeColor="text1"/>
        </w:rPr>
        <w:t>the</w:t>
      </w:r>
      <w:r w:rsidRPr="006B3BA6">
        <w:rPr>
          <w:rStyle w:val="HTMLCode"/>
          <w:rFonts w:ascii="Times New Roman" w:hAnsi="Times New Roman" w:cs="Times New Roman"/>
          <w:color w:val="000000" w:themeColor="text1"/>
          <w:sz w:val="24"/>
          <w:szCs w:val="24"/>
          <w:shd w:val="clear" w:color="auto" w:fill="F9F2F4"/>
        </w:rPr>
        <w:t>try</w:t>
      </w:r>
      <w:proofErr w:type="spellEnd"/>
      <w:r w:rsidRPr="006B3BA6">
        <w:rPr>
          <w:rStyle w:val="HTMLCode"/>
          <w:rFonts w:ascii="Times New Roman" w:hAnsi="Times New Roman" w:cs="Times New Roman"/>
          <w:color w:val="000000" w:themeColor="text1"/>
          <w:sz w:val="24"/>
          <w:szCs w:val="24"/>
          <w:shd w:val="clear" w:color="auto" w:fill="F9F2F4"/>
        </w:rPr>
        <w:t>-catch </w:t>
      </w:r>
      <w:r w:rsidRPr="006B3BA6">
        <w:rPr>
          <w:color w:val="000000" w:themeColor="text1"/>
        </w:rPr>
        <w:t>block. Since exception halts the process of execution, we might have some resources open that will not get closed, so we can use finally block. The </w:t>
      </w:r>
      <w:r w:rsidRPr="006B3BA6">
        <w:rPr>
          <w:rStyle w:val="HTMLCode"/>
          <w:rFonts w:ascii="Times New Roman" w:hAnsi="Times New Roman" w:cs="Times New Roman"/>
          <w:color w:val="000000" w:themeColor="text1"/>
          <w:sz w:val="24"/>
          <w:szCs w:val="24"/>
          <w:shd w:val="clear" w:color="auto" w:fill="F9F2F4"/>
        </w:rPr>
        <w:t>finally</w:t>
      </w:r>
      <w:r w:rsidRPr="006B3BA6">
        <w:rPr>
          <w:color w:val="000000" w:themeColor="text1"/>
        </w:rPr>
        <w:t> block gets executed always, whether an exception occurs or not.</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This diagram provides a summary of the usage of these keywords.</w:t>
      </w:r>
    </w:p>
    <w:p w:rsidR="006B3BA6" w:rsidRPr="006B3BA6" w:rsidRDefault="006B3BA6" w:rsidP="006B3BA6">
      <w:pPr>
        <w:pStyle w:val="NormalWeb"/>
        <w:spacing w:before="50" w:beforeAutospacing="0" w:after="150" w:afterAutospacing="0"/>
        <w:rPr>
          <w:color w:val="000000" w:themeColor="text1"/>
        </w:rPr>
      </w:pPr>
      <w:r w:rsidRPr="006B3BA6">
        <w:rPr>
          <w:noProof/>
          <w:color w:val="000000" w:themeColor="text1"/>
        </w:rPr>
        <w:drawing>
          <wp:inline distT="0" distB="0" distL="0" distR="0">
            <wp:extent cx="5302250" cy="2881790"/>
            <wp:effectExtent l="19050" t="0" r="0" b="0"/>
            <wp:docPr id="76" name="Picture 76" descr="https://1.bp.blogspot.com/-VBriy2lMQrs/W8IlIHxwAMI/AAAAAAAAERU/u0OlZUp30VkB_FV44BE0n3R9LcMkEFTWQCLcBGAs/s1600/exception-handling-keyword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1.bp.blogspot.com/-VBriy2lMQrs/W8IlIHxwAMI/AAAAAAAAERU/u0OlZUp30VkB_FV44BE0n3R9LcMkEFTWQCLcBGAs/s1600/exception-handling-keywords.PNG">
                      <a:hlinkClick r:id="rId29"/>
                    </pic:cNvPr>
                    <pic:cNvPicPr>
                      <a:picLocks noChangeAspect="1" noChangeArrowheads="1"/>
                    </pic:cNvPicPr>
                  </pic:nvPicPr>
                  <pic:blipFill>
                    <a:blip r:embed="rId30"/>
                    <a:srcRect/>
                    <a:stretch>
                      <a:fillRect/>
                    </a:stretch>
                  </pic:blipFill>
                  <pic:spPr bwMode="auto">
                    <a:xfrm>
                      <a:off x="0" y="0"/>
                      <a:ext cx="5304291" cy="2882900"/>
                    </a:xfrm>
                    <a:prstGeom prst="rect">
                      <a:avLst/>
                    </a:prstGeom>
                    <a:noFill/>
                    <a:ln w="9525">
                      <a:noFill/>
                      <a:miter lim="800000"/>
                      <a:headEnd/>
                      <a:tailEnd/>
                    </a:ln>
                  </pic:spPr>
                </pic:pic>
              </a:graphicData>
            </a:graphic>
          </wp:inline>
        </w:drawing>
      </w: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21. What Is the Purpose of the Throw and Throws keywords?</w:t>
      </w:r>
    </w:p>
    <w:p w:rsidR="006B3BA6" w:rsidRPr="006B3BA6" w:rsidRDefault="006B3BA6" w:rsidP="006B3BA6">
      <w:pPr>
        <w:pStyle w:val="NormalWeb"/>
        <w:spacing w:before="50" w:beforeAutospacing="0" w:after="150" w:afterAutospacing="0"/>
        <w:rPr>
          <w:color w:val="000000" w:themeColor="text1"/>
        </w:rPr>
      </w:pPr>
      <w:proofErr w:type="spellStart"/>
      <w:r w:rsidRPr="006B3BA6">
        <w:rPr>
          <w:color w:val="000000" w:themeColor="text1"/>
        </w:rPr>
        <w:t>The</w:t>
      </w:r>
      <w:r w:rsidRPr="006B3BA6">
        <w:rPr>
          <w:rStyle w:val="HTMLCode"/>
          <w:rFonts w:ascii="Times New Roman" w:hAnsi="Times New Roman" w:cs="Times New Roman"/>
          <w:color w:val="000000" w:themeColor="text1"/>
          <w:sz w:val="24"/>
          <w:szCs w:val="24"/>
          <w:shd w:val="clear" w:color="auto" w:fill="F9F2F4"/>
        </w:rPr>
        <w:t>throws</w:t>
      </w:r>
      <w:proofErr w:type="spellEnd"/>
      <w:r w:rsidRPr="006B3BA6">
        <w:rPr>
          <w:color w:val="000000" w:themeColor="text1"/>
        </w:rPr>
        <w:t> keyword is used to specify that a method may raise an exception during its execution. It enforces explicit exception handling when calling a method:</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lastRenderedPageBreak/>
        <w:t>1</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Style w:val="cm-keyword"/>
          <w:rFonts w:ascii="Times New Roman" w:hAnsi="Times New Roman" w:cs="Times New Roman"/>
          <w:color w:val="000000" w:themeColor="text1"/>
          <w:sz w:val="24"/>
          <w:szCs w:val="24"/>
        </w:rPr>
        <w:t>public</w:t>
      </w:r>
      <w:r w:rsidRPr="006B3BA6">
        <w:rPr>
          <w:rFonts w:ascii="Times New Roman" w:hAnsi="Times New Roman" w:cs="Times New Roman"/>
          <w:color w:val="000000" w:themeColor="text1"/>
          <w:sz w:val="24"/>
          <w:szCs w:val="24"/>
        </w:rPr>
        <w:t xml:space="preserve"> </w:t>
      </w:r>
      <w:r w:rsidRPr="006B3BA6">
        <w:rPr>
          <w:rStyle w:val="cm-type"/>
          <w:rFonts w:ascii="Times New Roman" w:hAnsi="Times New Roman" w:cs="Times New Roman"/>
          <w:color w:val="000000" w:themeColor="text1"/>
          <w:sz w:val="24"/>
          <w:szCs w:val="24"/>
        </w:rPr>
        <w:t>void</w:t>
      </w:r>
      <w:r w:rsidRPr="006B3BA6">
        <w:rPr>
          <w:rFonts w:ascii="Times New Roman" w:hAnsi="Times New Roman" w:cs="Times New Roman"/>
          <w:color w:val="000000" w:themeColor="text1"/>
          <w:sz w:val="24"/>
          <w:szCs w:val="24"/>
        </w:rPr>
        <w:t xml:space="preserve"> </w:t>
      </w:r>
      <w:proofErr w:type="spellStart"/>
      <w:r w:rsidRPr="006B3BA6">
        <w:rPr>
          <w:rStyle w:val="cm-def"/>
          <w:rFonts w:ascii="Times New Roman" w:hAnsi="Times New Roman" w:cs="Times New Roman"/>
          <w:color w:val="000000" w:themeColor="text1"/>
          <w:sz w:val="24"/>
          <w:szCs w:val="24"/>
        </w:rPr>
        <w:t>simpleMethod</w:t>
      </w:r>
      <w:proofErr w:type="spellEnd"/>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throws</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Exception</w:t>
      </w:r>
      <w:r w:rsidRPr="006B3BA6">
        <w:rPr>
          <w:rFonts w:ascii="Times New Roman" w:hAnsi="Times New Roman" w:cs="Times New Roman"/>
          <w:color w:val="000000" w:themeColor="text1"/>
          <w:sz w:val="24"/>
          <w:szCs w:val="24"/>
        </w:rPr>
        <w:t xml:space="preserve">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proofErr w:type="spellStart"/>
      <w:r w:rsidRPr="006B3BA6">
        <w:rPr>
          <w:color w:val="000000" w:themeColor="text1"/>
        </w:rPr>
        <w:t>The</w:t>
      </w:r>
      <w:r w:rsidRPr="006B3BA6">
        <w:rPr>
          <w:rStyle w:val="HTMLCode"/>
          <w:rFonts w:ascii="Times New Roman" w:hAnsi="Times New Roman" w:cs="Times New Roman"/>
          <w:color w:val="000000" w:themeColor="text1"/>
          <w:sz w:val="24"/>
          <w:szCs w:val="24"/>
          <w:shd w:val="clear" w:color="auto" w:fill="F9F2F4"/>
        </w:rPr>
        <w:t>throw</w:t>
      </w:r>
      <w:proofErr w:type="spellEnd"/>
      <w:r w:rsidRPr="006B3BA6">
        <w:rPr>
          <w:color w:val="000000" w:themeColor="text1"/>
        </w:rPr>
        <w:t> keyword allows us to throw an exception object to interrupt the normal flow of the program. This is most commonly used when a program fails to satisfy a given condition:</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Style w:val="cm-keyword"/>
          <w:rFonts w:ascii="Times New Roman" w:hAnsi="Times New Roman" w:cs="Times New Roman"/>
          <w:color w:val="000000" w:themeColor="text1"/>
          <w:sz w:val="24"/>
          <w:szCs w:val="24"/>
        </w:rPr>
        <w:t>if</w:t>
      </w:r>
      <w:r w:rsidRPr="006B3BA6">
        <w:rPr>
          <w:rFonts w:ascii="Times New Roman" w:hAnsi="Times New Roman" w:cs="Times New Roman"/>
          <w:color w:val="000000" w:themeColor="text1"/>
          <w:sz w:val="24"/>
          <w:szCs w:val="24"/>
        </w:rPr>
        <w:t xml:space="preserve"> (</w:t>
      </w:r>
      <w:proofErr w:type="spellStart"/>
      <w:r w:rsidRPr="006B3BA6">
        <w:rPr>
          <w:rStyle w:val="cm-variable"/>
          <w:rFonts w:ascii="Times New Roman" w:hAnsi="Times New Roman" w:cs="Times New Roman"/>
          <w:color w:val="000000" w:themeColor="text1"/>
          <w:sz w:val="24"/>
          <w:szCs w:val="24"/>
        </w:rPr>
        <w:t>task</w:t>
      </w:r>
      <w:r w:rsidRPr="006B3BA6">
        <w:rPr>
          <w:rFonts w:ascii="Times New Roman" w:hAnsi="Times New Roman" w:cs="Times New Roman"/>
          <w:color w:val="000000" w:themeColor="text1"/>
          <w:sz w:val="24"/>
          <w:szCs w:val="24"/>
        </w:rPr>
        <w:t>.</w:t>
      </w:r>
      <w:r w:rsidRPr="006B3BA6">
        <w:rPr>
          <w:rStyle w:val="cm-variable"/>
          <w:rFonts w:ascii="Times New Roman" w:hAnsi="Times New Roman" w:cs="Times New Roman"/>
          <w:color w:val="000000" w:themeColor="text1"/>
          <w:sz w:val="24"/>
          <w:szCs w:val="24"/>
        </w:rPr>
        <w:t>isTooComplicated</w:t>
      </w:r>
      <w:proofErr w:type="spellEnd"/>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throw</w:t>
      </w: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new</w:t>
      </w:r>
      <w:r w:rsidRPr="006B3BA6">
        <w:rPr>
          <w:rFonts w:ascii="Times New Roman" w:hAnsi="Times New Roman" w:cs="Times New Roman"/>
          <w:color w:val="000000" w:themeColor="text1"/>
          <w:sz w:val="24"/>
          <w:szCs w:val="24"/>
        </w:rPr>
        <w:t xml:space="preserve"> </w:t>
      </w:r>
      <w:proofErr w:type="spellStart"/>
      <w:r w:rsidRPr="006B3BA6">
        <w:rPr>
          <w:rStyle w:val="cm-variable"/>
          <w:rFonts w:ascii="Times New Roman" w:hAnsi="Times New Roman" w:cs="Times New Roman"/>
          <w:color w:val="000000" w:themeColor="text1"/>
          <w:sz w:val="24"/>
          <w:szCs w:val="24"/>
        </w:rPr>
        <w:t>TooComplicatedException</w:t>
      </w:r>
      <w:proofErr w:type="spellEnd"/>
      <w:r w:rsidRPr="006B3BA6">
        <w:rPr>
          <w:rFonts w:ascii="Times New Roman" w:hAnsi="Times New Roman" w:cs="Times New Roman"/>
          <w:color w:val="000000" w:themeColor="text1"/>
          <w:sz w:val="24"/>
          <w:szCs w:val="24"/>
        </w:rPr>
        <w:t>(</w:t>
      </w:r>
      <w:r w:rsidRPr="006B3BA6">
        <w:rPr>
          <w:rStyle w:val="cm-string"/>
          <w:rFonts w:ascii="Times New Roman" w:hAnsi="Times New Roman" w:cs="Times New Roman"/>
          <w:color w:val="000000" w:themeColor="text1"/>
          <w:sz w:val="24"/>
          <w:szCs w:val="24"/>
        </w:rPr>
        <w:t>"The task is too complicated"</w:t>
      </w:r>
      <w:r w:rsidRPr="006B3BA6">
        <w:rPr>
          <w:rFonts w:ascii="Times New Roman" w:hAnsi="Times New Roman" w:cs="Times New Roman"/>
          <w:color w:val="000000" w:themeColor="text1"/>
          <w:sz w:val="24"/>
          <w:szCs w:val="24"/>
        </w:rPr>
        <w:t>);</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6B3BA6" w:rsidRPr="006B3BA6" w:rsidRDefault="006B3BA6" w:rsidP="006B3BA6">
      <w:pPr>
        <w:pStyle w:val="Heading2"/>
        <w:spacing w:after="50"/>
        <w:rPr>
          <w:rFonts w:ascii="Times New Roman" w:hAnsi="Times New Roman" w:cs="Times New Roman"/>
          <w:color w:val="000000" w:themeColor="text1"/>
          <w:sz w:val="24"/>
          <w:szCs w:val="24"/>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22. How Can You Handle an Exception?</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You can handle an exception by using a </w:t>
      </w:r>
      <w:r w:rsidRPr="006B3BA6">
        <w:rPr>
          <w:rStyle w:val="HTMLCode"/>
          <w:rFonts w:ascii="Times New Roman" w:hAnsi="Times New Roman" w:cs="Times New Roman"/>
          <w:color w:val="000000" w:themeColor="text1"/>
          <w:sz w:val="24"/>
          <w:szCs w:val="24"/>
          <w:shd w:val="clear" w:color="auto" w:fill="F9F2F4"/>
        </w:rPr>
        <w:t>try-catch-</w:t>
      </w:r>
      <w:proofErr w:type="spellStart"/>
      <w:r w:rsidRPr="006B3BA6">
        <w:rPr>
          <w:rStyle w:val="HTMLCode"/>
          <w:rFonts w:ascii="Times New Roman" w:hAnsi="Times New Roman" w:cs="Times New Roman"/>
          <w:color w:val="000000" w:themeColor="text1"/>
          <w:sz w:val="24"/>
          <w:szCs w:val="24"/>
          <w:shd w:val="clear" w:color="auto" w:fill="F9F2F4"/>
        </w:rPr>
        <w:t>finally</w:t>
      </w:r>
      <w:r w:rsidRPr="006B3BA6">
        <w:rPr>
          <w:color w:val="000000" w:themeColor="text1"/>
        </w:rPr>
        <w:t>statement</w:t>
      </w:r>
      <w:proofErr w:type="spellEnd"/>
      <w:r w:rsidRPr="006B3BA6">
        <w:rPr>
          <w:color w:val="000000" w:themeColor="text1"/>
        </w:rPr>
        <w:t>:</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Style w:val="cm-keyword"/>
          <w:rFonts w:ascii="Times New Roman" w:hAnsi="Times New Roman" w:cs="Times New Roman"/>
          <w:color w:val="000000" w:themeColor="text1"/>
          <w:sz w:val="24"/>
          <w:szCs w:val="24"/>
        </w:rPr>
        <w:t>try</w:t>
      </w:r>
      <w:r w:rsidRPr="006B3BA6">
        <w:rPr>
          <w:rFonts w:ascii="Times New Roman" w:hAnsi="Times New Roman" w:cs="Times New Roman"/>
          <w:color w:val="000000" w:themeColor="text1"/>
          <w:sz w:val="24"/>
          <w:szCs w:val="24"/>
        </w:rPr>
        <w:t xml:space="preserve">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catch</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ExceptionType1</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w:t>
      </w:r>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4</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5</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catch</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ExceptionType2</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w:t>
      </w:r>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6</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7</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lastRenderedPageBreak/>
        <w:t xml:space="preserve">} </w:t>
      </w:r>
      <w:r w:rsidRPr="006B3BA6">
        <w:rPr>
          <w:rStyle w:val="cm-keyword"/>
          <w:rFonts w:ascii="Times New Roman" w:hAnsi="Times New Roman" w:cs="Times New Roman"/>
          <w:color w:val="000000" w:themeColor="text1"/>
          <w:sz w:val="24"/>
          <w:szCs w:val="24"/>
        </w:rPr>
        <w:t>finally</w:t>
      </w:r>
      <w:r w:rsidRPr="006B3BA6">
        <w:rPr>
          <w:rFonts w:ascii="Times New Roman" w:hAnsi="Times New Roman" w:cs="Times New Roman"/>
          <w:color w:val="000000" w:themeColor="text1"/>
          <w:sz w:val="24"/>
          <w:szCs w:val="24"/>
        </w:rPr>
        <w:t xml:space="preserve">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8</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9</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block of code in which an exception may occur is enclosed in a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block. This block is also called “protected” or “guarded” code. If an exception occurs, the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block that matches the exception being thrown is executed. If not, all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blocks are ignored. The </w:t>
      </w:r>
      <w:r w:rsidRPr="006B3BA6">
        <w:rPr>
          <w:rStyle w:val="HTMLCode"/>
          <w:rFonts w:ascii="Times New Roman" w:hAnsi="Times New Roman" w:cs="Times New Roman"/>
          <w:color w:val="000000" w:themeColor="text1"/>
          <w:sz w:val="24"/>
          <w:szCs w:val="24"/>
          <w:shd w:val="clear" w:color="auto" w:fill="F9F2F4"/>
        </w:rPr>
        <w:t>finally</w:t>
      </w:r>
      <w:r w:rsidRPr="006B3BA6">
        <w:rPr>
          <w:color w:val="000000" w:themeColor="text1"/>
        </w:rPr>
        <w:t> block is always executed after the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block exits, whether an exception was thrown inside it or not.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22. Explain the Java Exception Hierarchy. </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objects that inherit from the </w:t>
      </w:r>
      <w:proofErr w:type="spellStart"/>
      <w:r w:rsidR="00885DE6" w:rsidRPr="006B3BA6">
        <w:rPr>
          <w:color w:val="000000" w:themeColor="text1"/>
        </w:rPr>
        <w:fldChar w:fldCharType="begin"/>
      </w:r>
      <w:r w:rsidRPr="006B3BA6">
        <w:rPr>
          <w:color w:val="000000" w:themeColor="text1"/>
        </w:rPr>
        <w:instrText xml:space="preserve"> HYPERLINK "http://www.javaguides.net/2018/08/javalangthrowable-class-in-java.html" \t "_blank" </w:instrText>
      </w:r>
      <w:r w:rsidR="00885DE6" w:rsidRPr="006B3BA6">
        <w:rPr>
          <w:color w:val="000000" w:themeColor="text1"/>
        </w:rPr>
        <w:fldChar w:fldCharType="separate"/>
      </w:r>
      <w:r w:rsidRPr="006B3BA6">
        <w:rPr>
          <w:rStyle w:val="Hyperlink"/>
          <w:color w:val="000000" w:themeColor="text1"/>
        </w:rPr>
        <w:t>Throwable</w:t>
      </w:r>
      <w:proofErr w:type="spellEnd"/>
      <w:r w:rsidR="00885DE6" w:rsidRPr="006B3BA6">
        <w:rPr>
          <w:color w:val="000000" w:themeColor="text1"/>
        </w:rPr>
        <w:fldChar w:fldCharType="end"/>
      </w:r>
      <w:r w:rsidRPr="006B3BA6">
        <w:rPr>
          <w:color w:val="000000" w:themeColor="text1"/>
        </w:rPr>
        <w:t> class that includes direct descendants (objects that inherit directly from the </w:t>
      </w:r>
      <w:proofErr w:type="spellStart"/>
      <w:r w:rsidR="00885DE6" w:rsidRPr="006B3BA6">
        <w:rPr>
          <w:color w:val="000000" w:themeColor="text1"/>
        </w:rPr>
        <w:fldChar w:fldCharType="begin"/>
      </w:r>
      <w:r w:rsidRPr="006B3BA6">
        <w:rPr>
          <w:color w:val="000000" w:themeColor="text1"/>
        </w:rPr>
        <w:instrText xml:space="preserve"> HYPERLINK "http://www.javaguides.net/2018/08/javalangthrowable-class-in-java.html" \t "_blank" </w:instrText>
      </w:r>
      <w:r w:rsidR="00885DE6" w:rsidRPr="006B3BA6">
        <w:rPr>
          <w:color w:val="000000" w:themeColor="text1"/>
        </w:rPr>
        <w:fldChar w:fldCharType="separate"/>
      </w:r>
      <w:r w:rsidRPr="006B3BA6">
        <w:rPr>
          <w:rStyle w:val="Hyperlink"/>
          <w:color w:val="000000" w:themeColor="text1"/>
        </w:rPr>
        <w:t>Throwable</w:t>
      </w:r>
      <w:proofErr w:type="spellEnd"/>
      <w:r w:rsidR="00885DE6" w:rsidRPr="006B3BA6">
        <w:rPr>
          <w:color w:val="000000" w:themeColor="text1"/>
        </w:rPr>
        <w:fldChar w:fldCharType="end"/>
      </w:r>
      <w:r w:rsidRPr="006B3BA6">
        <w:rPr>
          <w:color w:val="000000" w:themeColor="text1"/>
        </w:rPr>
        <w:t> class) and indirect descendants (objects that inherit from children or grandchildren of the </w:t>
      </w:r>
      <w:proofErr w:type="spellStart"/>
      <w:r w:rsidR="00885DE6" w:rsidRPr="006B3BA6">
        <w:rPr>
          <w:color w:val="000000" w:themeColor="text1"/>
        </w:rPr>
        <w:fldChar w:fldCharType="begin"/>
      </w:r>
      <w:r w:rsidRPr="006B3BA6">
        <w:rPr>
          <w:color w:val="000000" w:themeColor="text1"/>
        </w:rPr>
        <w:instrText xml:space="preserve"> HYPERLINK "http://www.javaguides.net/2018/08/javalangthrowable-class-in-java.html" \t "_blank" </w:instrText>
      </w:r>
      <w:r w:rsidR="00885DE6" w:rsidRPr="006B3BA6">
        <w:rPr>
          <w:color w:val="000000" w:themeColor="text1"/>
        </w:rPr>
        <w:fldChar w:fldCharType="separate"/>
      </w:r>
      <w:r w:rsidRPr="006B3BA6">
        <w:rPr>
          <w:rStyle w:val="Hyperlink"/>
          <w:color w:val="000000" w:themeColor="text1"/>
        </w:rPr>
        <w:t>Throwable</w:t>
      </w:r>
      <w:proofErr w:type="spellEnd"/>
      <w:r w:rsidR="00885DE6" w:rsidRPr="006B3BA6">
        <w:rPr>
          <w:color w:val="000000" w:themeColor="text1"/>
        </w:rPr>
        <w:fldChar w:fldCharType="end"/>
      </w:r>
      <w:r w:rsidRPr="006B3BA6">
        <w:rPr>
          <w:color w:val="000000" w:themeColor="text1"/>
        </w:rPr>
        <w:t> class).</w:t>
      </w:r>
    </w:p>
    <w:p w:rsidR="006B3BA6" w:rsidRPr="006B3BA6" w:rsidRDefault="00885DE6" w:rsidP="006B3BA6">
      <w:pPr>
        <w:pStyle w:val="NormalWeb"/>
        <w:spacing w:before="50" w:beforeAutospacing="0" w:after="150" w:afterAutospacing="0"/>
        <w:rPr>
          <w:color w:val="000000" w:themeColor="text1"/>
        </w:rPr>
      </w:pPr>
      <w:hyperlink r:id="rId31" w:tgtFrame="_blank" w:history="1">
        <w:proofErr w:type="spellStart"/>
        <w:r w:rsidR="006B3BA6" w:rsidRPr="006B3BA6">
          <w:rPr>
            <w:rStyle w:val="Hyperlink"/>
            <w:color w:val="000000" w:themeColor="text1"/>
          </w:rPr>
          <w:t>Throwable</w:t>
        </w:r>
        <w:proofErr w:type="spellEnd"/>
      </w:hyperlink>
      <w:r w:rsidR="006B3BA6" w:rsidRPr="006B3BA6">
        <w:rPr>
          <w:color w:val="000000" w:themeColor="text1"/>
        </w:rPr>
        <w:t> has two direct descendants:</w:t>
      </w:r>
    </w:p>
    <w:p w:rsidR="006B3BA6" w:rsidRPr="006B3BA6" w:rsidRDefault="006B3BA6" w:rsidP="006B3BA6">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r w:rsidRPr="006B3BA6">
        <w:rPr>
          <w:rStyle w:val="HTMLCode"/>
          <w:rFonts w:ascii="Times New Roman" w:eastAsiaTheme="minorHAnsi" w:hAnsi="Times New Roman" w:cs="Times New Roman"/>
          <w:color w:val="000000" w:themeColor="text1"/>
          <w:sz w:val="24"/>
          <w:szCs w:val="24"/>
          <w:shd w:val="clear" w:color="auto" w:fill="F9F2F4"/>
        </w:rPr>
        <w:t>Error</w:t>
      </w:r>
      <w:r w:rsidRPr="006B3BA6">
        <w:rPr>
          <w:rFonts w:ascii="Times New Roman" w:hAnsi="Times New Roman" w:cs="Times New Roman"/>
          <w:color w:val="000000" w:themeColor="text1"/>
          <w:sz w:val="24"/>
          <w:szCs w:val="24"/>
        </w:rPr>
        <w:t> Class</w:t>
      </w:r>
    </w:p>
    <w:p w:rsidR="006B3BA6" w:rsidRPr="006B3BA6" w:rsidRDefault="006B3BA6" w:rsidP="006B3BA6">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r w:rsidRPr="006B3BA6">
        <w:rPr>
          <w:rStyle w:val="HTMLCode"/>
          <w:rFonts w:ascii="Times New Roman" w:eastAsiaTheme="minorHAnsi" w:hAnsi="Times New Roman" w:cs="Times New Roman"/>
          <w:color w:val="000000" w:themeColor="text1"/>
          <w:sz w:val="24"/>
          <w:szCs w:val="24"/>
          <w:shd w:val="clear" w:color="auto" w:fill="F9F2F4"/>
        </w:rPr>
        <w:t>Exception</w:t>
      </w:r>
      <w:r w:rsidRPr="006B3BA6">
        <w:rPr>
          <w:rFonts w:ascii="Times New Roman" w:hAnsi="Times New Roman" w:cs="Times New Roman"/>
          <w:color w:val="000000" w:themeColor="text1"/>
          <w:sz w:val="24"/>
          <w:szCs w:val="24"/>
        </w:rPr>
        <w:t> Class</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figure below illustrates the class hierarchy of the </w:t>
      </w:r>
      <w:proofErr w:type="spellStart"/>
      <w:r w:rsidR="00885DE6" w:rsidRPr="006B3BA6">
        <w:rPr>
          <w:color w:val="000000" w:themeColor="text1"/>
        </w:rPr>
        <w:fldChar w:fldCharType="begin"/>
      </w:r>
      <w:r w:rsidRPr="006B3BA6">
        <w:rPr>
          <w:color w:val="000000" w:themeColor="text1"/>
        </w:rPr>
        <w:instrText xml:space="preserve"> HYPERLINK "http://www.javaguides.net/2018/08/javalangthrowable-class-in-java.html" \t "_blank" </w:instrText>
      </w:r>
      <w:r w:rsidR="00885DE6" w:rsidRPr="006B3BA6">
        <w:rPr>
          <w:color w:val="000000" w:themeColor="text1"/>
        </w:rPr>
        <w:fldChar w:fldCharType="separate"/>
      </w:r>
      <w:r w:rsidRPr="006B3BA6">
        <w:rPr>
          <w:rStyle w:val="Hyperlink"/>
          <w:color w:val="000000" w:themeColor="text1"/>
        </w:rPr>
        <w:t>Throwable</w:t>
      </w:r>
      <w:proofErr w:type="spellEnd"/>
      <w:r w:rsidR="00885DE6" w:rsidRPr="006B3BA6">
        <w:rPr>
          <w:color w:val="000000" w:themeColor="text1"/>
        </w:rPr>
        <w:fldChar w:fldCharType="end"/>
      </w:r>
      <w:r w:rsidRPr="006B3BA6">
        <w:rPr>
          <w:color w:val="000000" w:themeColor="text1"/>
        </w:rPr>
        <w:t> class and its most significant subclasses.</w:t>
      </w:r>
    </w:p>
    <w:p w:rsidR="006B3BA6" w:rsidRPr="006B3BA6" w:rsidRDefault="006B3BA6" w:rsidP="006B3BA6">
      <w:pPr>
        <w:pStyle w:val="NormalWeb"/>
        <w:spacing w:before="50" w:beforeAutospacing="0" w:after="150" w:afterAutospacing="0"/>
        <w:rPr>
          <w:color w:val="000000" w:themeColor="text1"/>
        </w:rPr>
      </w:pPr>
      <w:r w:rsidRPr="006B3BA6">
        <w:rPr>
          <w:noProof/>
          <w:color w:val="000000" w:themeColor="text1"/>
        </w:rPr>
        <w:drawing>
          <wp:inline distT="0" distB="0" distL="0" distR="0">
            <wp:extent cx="7905750" cy="2476500"/>
            <wp:effectExtent l="19050" t="0" r="0" b="0"/>
            <wp:docPr id="77" name="Picture 77" descr="https://2.bp.blogspot.com/--f8P24mVPK0/W3v8Qq2JzrI/AAAAAAAADSA/PR-7hjBxP1QPhzc5UsYyZBgFseJ7QM2XgCLcBGAs/s1600/exception-handlin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f8P24mVPK0/W3v8Qq2JzrI/AAAAAAAADSA/PR-7hjBxP1QPhzc5UsYyZBgFseJ7QM2XgCLcBGAs/s1600/exception-handling.png">
                      <a:hlinkClick r:id="rId32"/>
                    </pic:cNvPr>
                    <pic:cNvPicPr>
                      <a:picLocks noChangeAspect="1" noChangeArrowheads="1"/>
                    </pic:cNvPicPr>
                  </pic:nvPicPr>
                  <pic:blipFill>
                    <a:blip r:embed="rId33"/>
                    <a:srcRect/>
                    <a:stretch>
                      <a:fillRect/>
                    </a:stretch>
                  </pic:blipFill>
                  <pic:spPr bwMode="auto">
                    <a:xfrm>
                      <a:off x="0" y="0"/>
                      <a:ext cx="7905750" cy="2476500"/>
                    </a:xfrm>
                    <a:prstGeom prst="rect">
                      <a:avLst/>
                    </a:prstGeom>
                    <a:noFill/>
                    <a:ln w="9525">
                      <a:noFill/>
                      <a:miter lim="800000"/>
                      <a:headEnd/>
                      <a:tailEnd/>
                    </a:ln>
                  </pic:spPr>
                </pic:pic>
              </a:graphicData>
            </a:graphic>
          </wp:inline>
        </w:drawing>
      </w:r>
    </w:p>
    <w:p w:rsidR="006B3BA6" w:rsidRPr="006B3BA6" w:rsidRDefault="006B3BA6" w:rsidP="006B3BA6">
      <w:pPr>
        <w:pStyle w:val="NormalWeb"/>
        <w:spacing w:before="50" w:beforeAutospacing="0" w:after="150" w:afterAutospacing="0"/>
        <w:rPr>
          <w:color w:val="000000" w:themeColor="text1"/>
        </w:rPr>
      </w:pPr>
      <w:r w:rsidRPr="006B3BA6">
        <w:rPr>
          <w:rStyle w:val="HTMLCode"/>
          <w:rFonts w:ascii="Times New Roman" w:hAnsi="Times New Roman" w:cs="Times New Roman"/>
          <w:b/>
          <w:bCs/>
          <w:color w:val="000000" w:themeColor="text1"/>
          <w:sz w:val="24"/>
          <w:szCs w:val="24"/>
          <w:shd w:val="clear" w:color="auto" w:fill="F9F2F4"/>
        </w:rPr>
        <w:t>Error</w:t>
      </w:r>
      <w:r w:rsidRPr="006B3BA6">
        <w:rPr>
          <w:rStyle w:val="Strong"/>
          <w:color w:val="000000" w:themeColor="text1"/>
        </w:rPr>
        <w:t> Class: </w:t>
      </w:r>
      <w:r w:rsidRPr="006B3BA6">
        <w:rPr>
          <w:color w:val="000000" w:themeColor="text1"/>
        </w:rPr>
        <w:t>When a dynamic linking failure or other hard failures in the Java Virtual Machine occurs, the virtual machine throws an </w:t>
      </w:r>
      <w:r w:rsidRPr="006B3BA6">
        <w:rPr>
          <w:rStyle w:val="HTMLCode"/>
          <w:rFonts w:ascii="Times New Roman" w:hAnsi="Times New Roman" w:cs="Times New Roman"/>
          <w:color w:val="000000" w:themeColor="text1"/>
          <w:sz w:val="24"/>
          <w:szCs w:val="24"/>
          <w:shd w:val="clear" w:color="auto" w:fill="F9F2F4"/>
        </w:rPr>
        <w:t>Error</w:t>
      </w:r>
      <w:r w:rsidRPr="006B3BA6">
        <w:rPr>
          <w:color w:val="000000" w:themeColor="text1"/>
        </w:rPr>
        <w:t>.</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Examples: </w:t>
      </w:r>
      <w:proofErr w:type="spellStart"/>
      <w:r w:rsidRPr="006B3BA6">
        <w:rPr>
          <w:rStyle w:val="HTMLCode"/>
          <w:rFonts w:ascii="Times New Roman" w:hAnsi="Times New Roman" w:cs="Times New Roman"/>
          <w:color w:val="000000" w:themeColor="text1"/>
          <w:sz w:val="24"/>
          <w:szCs w:val="24"/>
          <w:shd w:val="clear" w:color="auto" w:fill="F9F2F4"/>
        </w:rPr>
        <w:t>VirtualMachineError</w:t>
      </w:r>
      <w:proofErr w:type="spellEnd"/>
      <w:r w:rsidRPr="006B3BA6">
        <w:rPr>
          <w:color w:val="000000" w:themeColor="text1"/>
        </w:rPr>
        <w:t>,  </w:t>
      </w:r>
      <w:proofErr w:type="spellStart"/>
      <w:r w:rsidRPr="006B3BA6">
        <w:rPr>
          <w:rStyle w:val="HTMLCode"/>
          <w:rFonts w:ascii="Times New Roman" w:hAnsi="Times New Roman" w:cs="Times New Roman"/>
          <w:color w:val="000000" w:themeColor="text1"/>
          <w:sz w:val="24"/>
          <w:szCs w:val="24"/>
          <w:shd w:val="clear" w:color="auto" w:fill="F9F2F4"/>
        </w:rPr>
        <w:t>OutOfMemoryError</w:t>
      </w:r>
      <w:proofErr w:type="spellEnd"/>
      <w:r w:rsidRPr="006B3BA6">
        <w:rPr>
          <w:color w:val="000000" w:themeColor="text1"/>
        </w:rPr>
        <w:t>, </w:t>
      </w:r>
      <w:proofErr w:type="spellStart"/>
      <w:r w:rsidRPr="006B3BA6">
        <w:rPr>
          <w:rStyle w:val="HTMLCode"/>
          <w:rFonts w:ascii="Times New Roman" w:hAnsi="Times New Roman" w:cs="Times New Roman"/>
          <w:color w:val="000000" w:themeColor="text1"/>
          <w:sz w:val="24"/>
          <w:szCs w:val="24"/>
          <w:shd w:val="clear" w:color="auto" w:fill="F9F2F4"/>
        </w:rPr>
        <w:t>UnKnownError</w:t>
      </w:r>
      <w:proofErr w:type="spellEnd"/>
      <w:r w:rsidRPr="006B3BA6">
        <w:rPr>
          <w:color w:val="000000" w:themeColor="text1"/>
        </w:rPr>
        <w:t>,  </w:t>
      </w:r>
      <w:proofErr w:type="spellStart"/>
      <w:r w:rsidRPr="006B3BA6">
        <w:rPr>
          <w:rStyle w:val="HTMLCode"/>
          <w:rFonts w:ascii="Times New Roman" w:hAnsi="Times New Roman" w:cs="Times New Roman"/>
          <w:color w:val="000000" w:themeColor="text1"/>
          <w:sz w:val="24"/>
          <w:szCs w:val="24"/>
          <w:shd w:val="clear" w:color="auto" w:fill="F9F2F4"/>
        </w:rPr>
        <w:t>StackOverflowError</w:t>
      </w:r>
      <w:proofErr w:type="spellEnd"/>
      <w:r w:rsidRPr="006B3BA6">
        <w:rPr>
          <w:color w:val="000000" w:themeColor="text1"/>
        </w:rPr>
        <w:t>, etc.</w:t>
      </w:r>
    </w:p>
    <w:p w:rsidR="006B3BA6" w:rsidRPr="006B3BA6" w:rsidRDefault="006B3BA6" w:rsidP="006B3BA6">
      <w:pPr>
        <w:pStyle w:val="NormalWeb"/>
        <w:spacing w:before="50" w:beforeAutospacing="0" w:after="150" w:afterAutospacing="0"/>
        <w:rPr>
          <w:color w:val="000000" w:themeColor="text1"/>
        </w:rPr>
      </w:pPr>
      <w:r w:rsidRPr="006B3BA6">
        <w:rPr>
          <w:rStyle w:val="HTMLCode"/>
          <w:rFonts w:ascii="Times New Roman" w:hAnsi="Times New Roman" w:cs="Times New Roman"/>
          <w:b/>
          <w:bCs/>
          <w:color w:val="000000" w:themeColor="text1"/>
          <w:sz w:val="24"/>
          <w:szCs w:val="24"/>
          <w:shd w:val="clear" w:color="auto" w:fill="F9F2F4"/>
        </w:rPr>
        <w:lastRenderedPageBreak/>
        <w:t>Exception</w:t>
      </w:r>
      <w:r w:rsidRPr="006B3BA6">
        <w:rPr>
          <w:rStyle w:val="Strong"/>
          <w:color w:val="000000" w:themeColor="text1"/>
        </w:rPr>
        <w:t> Class: </w:t>
      </w:r>
      <w:r w:rsidRPr="006B3BA6">
        <w:rPr>
          <w:color w:val="000000" w:themeColor="text1"/>
        </w:rPr>
        <w:t>Most programs throw and catch objects that derive from the </w:t>
      </w:r>
      <w:r w:rsidRPr="006B3BA6">
        <w:rPr>
          <w:rStyle w:val="HTMLCode"/>
          <w:rFonts w:ascii="Times New Roman" w:hAnsi="Times New Roman" w:cs="Times New Roman"/>
          <w:color w:val="000000" w:themeColor="text1"/>
          <w:sz w:val="24"/>
          <w:szCs w:val="24"/>
          <w:shd w:val="clear" w:color="auto" w:fill="F9F2F4"/>
        </w:rPr>
        <w:t>exception</w:t>
      </w:r>
      <w:r w:rsidRPr="006B3BA6">
        <w:rPr>
          <w:color w:val="000000" w:themeColor="text1"/>
        </w:rPr>
        <w:t> class. An exception indicates that a problem occurred, but it is not a serious system problem. For example, when dealing with the </w:t>
      </w:r>
      <w:proofErr w:type="spellStart"/>
      <w:r w:rsidRPr="006B3BA6">
        <w:rPr>
          <w:rStyle w:val="HTMLCode"/>
          <w:rFonts w:ascii="Times New Roman" w:hAnsi="Times New Roman" w:cs="Times New Roman"/>
          <w:color w:val="000000" w:themeColor="text1"/>
          <w:sz w:val="24"/>
          <w:szCs w:val="24"/>
          <w:shd w:val="clear" w:color="auto" w:fill="F9F2F4"/>
        </w:rPr>
        <w:t>FileNotFoundException</w:t>
      </w:r>
      <w:proofErr w:type="spellEnd"/>
      <w:r w:rsidRPr="006B3BA6">
        <w:rPr>
          <w:color w:val="000000" w:themeColor="text1"/>
        </w:rPr>
        <w:t>, we should catch this exception and provide a useful message to the user and log it properly for debugging purposes. The exception is the </w:t>
      </w:r>
      <w:r w:rsidRPr="006B3BA6">
        <w:rPr>
          <w:rStyle w:val="HTMLCode"/>
          <w:rFonts w:ascii="Times New Roman" w:hAnsi="Times New Roman" w:cs="Times New Roman"/>
          <w:color w:val="000000" w:themeColor="text1"/>
          <w:sz w:val="24"/>
          <w:szCs w:val="24"/>
          <w:shd w:val="clear" w:color="auto" w:fill="F9F2F4"/>
        </w:rPr>
        <w:t>parent</w:t>
      </w:r>
      <w:r w:rsidRPr="006B3BA6">
        <w:rPr>
          <w:color w:val="000000" w:themeColor="text1"/>
        </w:rPr>
        <w:t> class of all checked exceptions.</w:t>
      </w:r>
    </w:p>
    <w:p w:rsidR="006B3BA6" w:rsidRPr="006B3BA6" w:rsidRDefault="006B3BA6" w:rsidP="006B3BA6">
      <w:pPr>
        <w:pStyle w:val="NormalWeb"/>
        <w:spacing w:before="50" w:beforeAutospacing="0" w:after="150" w:afterAutospacing="0"/>
        <w:rPr>
          <w:color w:val="000000" w:themeColor="text1"/>
        </w:rPr>
      </w:pPr>
      <w:proofErr w:type="spellStart"/>
      <w:r w:rsidRPr="006B3BA6">
        <w:rPr>
          <w:rStyle w:val="HTMLCode"/>
          <w:rFonts w:ascii="Times New Roman" w:hAnsi="Times New Roman" w:cs="Times New Roman"/>
          <w:b/>
          <w:bCs/>
          <w:color w:val="000000" w:themeColor="text1"/>
          <w:sz w:val="24"/>
          <w:szCs w:val="24"/>
          <w:shd w:val="clear" w:color="auto" w:fill="F9F2F4"/>
        </w:rPr>
        <w:t>RuntimeException</w:t>
      </w:r>
      <w:proofErr w:type="spellEnd"/>
      <w:r w:rsidRPr="006B3BA6">
        <w:rPr>
          <w:rStyle w:val="Strong"/>
          <w:color w:val="000000" w:themeColor="text1"/>
        </w:rPr>
        <w:t> Class: </w:t>
      </w:r>
      <w:r w:rsidRPr="006B3BA6">
        <w:rPr>
          <w:color w:val="000000" w:themeColor="text1"/>
        </w:rPr>
        <w:t>This provides one exception subclass, </w:t>
      </w:r>
      <w:proofErr w:type="spellStart"/>
      <w:r w:rsidRPr="006B3BA6">
        <w:rPr>
          <w:rStyle w:val="HTMLCode"/>
          <w:rFonts w:ascii="Times New Roman" w:hAnsi="Times New Roman" w:cs="Times New Roman"/>
          <w:color w:val="000000" w:themeColor="text1"/>
          <w:sz w:val="24"/>
          <w:szCs w:val="24"/>
          <w:shd w:val="clear" w:color="auto" w:fill="F9F2F4"/>
        </w:rPr>
        <w:t>RuntimeException</w:t>
      </w:r>
      <w:proofErr w:type="spellEnd"/>
      <w:r w:rsidRPr="006B3BA6">
        <w:rPr>
          <w:color w:val="000000" w:themeColor="text1"/>
        </w:rPr>
        <w:t>, that is reserved for exceptions that indicate an incorrect use of an API. An example of a runtime exception is the </w:t>
      </w:r>
      <w:proofErr w:type="spellStart"/>
      <w:r w:rsidRPr="006B3BA6">
        <w:rPr>
          <w:rStyle w:val="HTMLCode"/>
          <w:rFonts w:ascii="Times New Roman" w:hAnsi="Times New Roman" w:cs="Times New Roman"/>
          <w:color w:val="000000" w:themeColor="text1"/>
          <w:sz w:val="24"/>
          <w:szCs w:val="24"/>
          <w:shd w:val="clear" w:color="auto" w:fill="F9F2F4"/>
        </w:rPr>
        <w:t>NullPointerException</w:t>
      </w:r>
      <w:proofErr w:type="spellEnd"/>
      <w:r w:rsidRPr="006B3BA6">
        <w:rPr>
          <w:color w:val="000000" w:themeColor="text1"/>
        </w:rPr>
        <w:t>, which occurs when a method tries to access a member of an object through a null reference.</w:t>
      </w:r>
    </w:p>
    <w:p w:rsidR="006B3BA6" w:rsidRPr="006B3BA6" w:rsidRDefault="006B3BA6" w:rsidP="006B3BA6">
      <w:pPr>
        <w:pStyle w:val="Heading2"/>
        <w:spacing w:after="50"/>
        <w:rPr>
          <w:rFonts w:ascii="Times New Roman" w:hAnsi="Times New Roman" w:cs="Times New Roman"/>
          <w:color w:val="000000" w:themeColor="text1"/>
          <w:sz w:val="24"/>
          <w:szCs w:val="24"/>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23. How Can you Catch Multiple Exceptions?</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There are three ways to handle multiple exceptions in a block of code.</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first is to use a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block that can handle all exception types being thrown:</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Style w:val="cm-keyword"/>
          <w:rFonts w:ascii="Times New Roman" w:hAnsi="Times New Roman" w:cs="Times New Roman"/>
          <w:color w:val="000000" w:themeColor="text1"/>
          <w:sz w:val="24"/>
          <w:szCs w:val="24"/>
        </w:rPr>
        <w:t>try</w:t>
      </w:r>
      <w:r w:rsidRPr="006B3BA6">
        <w:rPr>
          <w:rFonts w:ascii="Times New Roman" w:hAnsi="Times New Roman" w:cs="Times New Roman"/>
          <w:color w:val="000000" w:themeColor="text1"/>
          <w:sz w:val="24"/>
          <w:szCs w:val="24"/>
        </w:rPr>
        <w:t xml:space="preserve">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catch</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Exception</w:t>
      </w:r>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w:t>
      </w:r>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4</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5</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You should keep in mind that the recommended practice is to use exception handlers that are as accurate as possible.</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Exception handlers that are too broad can make your code more error-prone,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exceptions that weren’t anticipated, and cause unexpected behavior in your program.</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second way is implementing multiple </w:t>
      </w:r>
      <w:r w:rsidRPr="006B3BA6">
        <w:rPr>
          <w:rStyle w:val="HTMLCode"/>
          <w:rFonts w:ascii="Times New Roman" w:hAnsi="Times New Roman" w:cs="Times New Roman"/>
          <w:color w:val="000000" w:themeColor="text1"/>
          <w:sz w:val="24"/>
          <w:szCs w:val="24"/>
          <w:shd w:val="clear" w:color="auto" w:fill="F9F2F4"/>
        </w:rPr>
        <w:t>catch</w:t>
      </w:r>
      <w:r w:rsidRPr="006B3BA6">
        <w:rPr>
          <w:color w:val="000000" w:themeColor="text1"/>
        </w:rPr>
        <w:t> blocks:</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Style w:val="cm-keyword"/>
          <w:rFonts w:ascii="Times New Roman" w:hAnsi="Times New Roman" w:cs="Times New Roman"/>
          <w:color w:val="000000" w:themeColor="text1"/>
          <w:sz w:val="24"/>
          <w:szCs w:val="24"/>
        </w:rPr>
        <w:t>try</w:t>
      </w:r>
      <w:r w:rsidRPr="006B3BA6">
        <w:rPr>
          <w:rFonts w:ascii="Times New Roman" w:hAnsi="Times New Roman" w:cs="Times New Roman"/>
          <w:color w:val="000000" w:themeColor="text1"/>
          <w:sz w:val="24"/>
          <w:szCs w:val="24"/>
        </w:rPr>
        <w:t xml:space="preserve">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lastRenderedPageBreak/>
        <w:t xml:space="preserve">} </w:t>
      </w:r>
      <w:r w:rsidRPr="006B3BA6">
        <w:rPr>
          <w:rStyle w:val="cm-keyword"/>
          <w:rFonts w:ascii="Times New Roman" w:hAnsi="Times New Roman" w:cs="Times New Roman"/>
          <w:color w:val="000000" w:themeColor="text1"/>
          <w:sz w:val="24"/>
          <w:szCs w:val="24"/>
        </w:rPr>
        <w:t>catch</w:t>
      </w:r>
      <w:r w:rsidRPr="006B3BA6">
        <w:rPr>
          <w:rFonts w:ascii="Times New Roman" w:hAnsi="Times New Roman" w:cs="Times New Roman"/>
          <w:color w:val="000000" w:themeColor="text1"/>
          <w:sz w:val="24"/>
          <w:szCs w:val="24"/>
        </w:rPr>
        <w:t xml:space="preserve"> (</w:t>
      </w:r>
      <w:proofErr w:type="spellStart"/>
      <w:r w:rsidRPr="006B3BA6">
        <w:rPr>
          <w:rStyle w:val="cm-variable"/>
          <w:rFonts w:ascii="Times New Roman" w:hAnsi="Times New Roman" w:cs="Times New Roman"/>
          <w:color w:val="000000" w:themeColor="text1"/>
          <w:sz w:val="24"/>
          <w:szCs w:val="24"/>
        </w:rPr>
        <w:t>FileNotFoundException</w:t>
      </w:r>
      <w:proofErr w:type="spellEnd"/>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w:t>
      </w:r>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4</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5</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catch</w:t>
      </w:r>
      <w:r w:rsidRPr="006B3BA6">
        <w:rPr>
          <w:rFonts w:ascii="Times New Roman" w:hAnsi="Times New Roman" w:cs="Times New Roman"/>
          <w:color w:val="000000" w:themeColor="text1"/>
          <w:sz w:val="24"/>
          <w:szCs w:val="24"/>
        </w:rPr>
        <w:t xml:space="preserve"> (</w:t>
      </w:r>
      <w:proofErr w:type="spellStart"/>
      <w:r w:rsidRPr="006B3BA6">
        <w:rPr>
          <w:rStyle w:val="cm-variable"/>
          <w:rFonts w:ascii="Times New Roman" w:hAnsi="Times New Roman" w:cs="Times New Roman"/>
          <w:color w:val="000000" w:themeColor="text1"/>
          <w:sz w:val="24"/>
          <w:szCs w:val="24"/>
        </w:rPr>
        <w:t>EOFException</w:t>
      </w:r>
      <w:proofErr w:type="spellEnd"/>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w:t>
      </w:r>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6</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7</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Note that if the exceptions have an inheritance relationship, the child type must come first and the parent type later. If we fail to do this, it will result in a compilation error.</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third is to use a multi-catch block:</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Style w:val="cm-keyword"/>
          <w:rFonts w:ascii="Times New Roman" w:hAnsi="Times New Roman" w:cs="Times New Roman"/>
          <w:color w:val="000000" w:themeColor="text1"/>
          <w:sz w:val="24"/>
          <w:szCs w:val="24"/>
        </w:rPr>
        <w:t>try</w:t>
      </w:r>
      <w:r w:rsidRPr="006B3BA6">
        <w:rPr>
          <w:rFonts w:ascii="Times New Roman" w:hAnsi="Times New Roman" w:cs="Times New Roman"/>
          <w:color w:val="000000" w:themeColor="text1"/>
          <w:sz w:val="24"/>
          <w:szCs w:val="24"/>
        </w:rPr>
        <w:t xml:space="preserve">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3</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keyword"/>
          <w:rFonts w:ascii="Times New Roman" w:hAnsi="Times New Roman" w:cs="Times New Roman"/>
          <w:color w:val="000000" w:themeColor="text1"/>
          <w:sz w:val="24"/>
          <w:szCs w:val="24"/>
        </w:rPr>
        <w:t>catch</w:t>
      </w:r>
      <w:r w:rsidRPr="006B3BA6">
        <w:rPr>
          <w:rFonts w:ascii="Times New Roman" w:hAnsi="Times New Roman" w:cs="Times New Roman"/>
          <w:color w:val="000000" w:themeColor="text1"/>
          <w:sz w:val="24"/>
          <w:szCs w:val="24"/>
        </w:rPr>
        <w:t xml:space="preserve"> (</w:t>
      </w:r>
      <w:proofErr w:type="spellStart"/>
      <w:r w:rsidRPr="006B3BA6">
        <w:rPr>
          <w:rStyle w:val="cm-variable"/>
          <w:rFonts w:ascii="Times New Roman" w:hAnsi="Times New Roman" w:cs="Times New Roman"/>
          <w:color w:val="000000" w:themeColor="text1"/>
          <w:sz w:val="24"/>
          <w:szCs w:val="24"/>
        </w:rPr>
        <w:t>FileNotFoundException</w:t>
      </w:r>
      <w:proofErr w:type="spellEnd"/>
      <w:r w:rsidRPr="006B3BA6">
        <w:rPr>
          <w:rFonts w:ascii="Times New Roman" w:hAnsi="Times New Roman" w:cs="Times New Roman"/>
          <w:color w:val="000000" w:themeColor="text1"/>
          <w:sz w:val="24"/>
          <w:szCs w:val="24"/>
        </w:rPr>
        <w:t xml:space="preserve"> </w:t>
      </w:r>
      <w:r w:rsidRPr="006B3BA6">
        <w:rPr>
          <w:rStyle w:val="cm-operator"/>
          <w:rFonts w:ascii="Times New Roman" w:hAnsi="Times New Roman" w:cs="Times New Roman"/>
          <w:color w:val="000000" w:themeColor="text1"/>
          <w:sz w:val="24"/>
          <w:szCs w:val="24"/>
        </w:rPr>
        <w:t>|</w:t>
      </w:r>
      <w:r w:rsidRPr="006B3BA6">
        <w:rPr>
          <w:rFonts w:ascii="Times New Roman" w:hAnsi="Times New Roman" w:cs="Times New Roman"/>
          <w:color w:val="000000" w:themeColor="text1"/>
          <w:sz w:val="24"/>
          <w:szCs w:val="24"/>
        </w:rPr>
        <w:t xml:space="preserve"> </w:t>
      </w:r>
      <w:proofErr w:type="spellStart"/>
      <w:r w:rsidRPr="006B3BA6">
        <w:rPr>
          <w:rStyle w:val="cm-variable"/>
          <w:rFonts w:ascii="Times New Roman" w:hAnsi="Times New Roman" w:cs="Times New Roman"/>
          <w:color w:val="000000" w:themeColor="text1"/>
          <w:sz w:val="24"/>
          <w:szCs w:val="24"/>
        </w:rPr>
        <w:t>EOFException</w:t>
      </w:r>
      <w:proofErr w:type="spellEnd"/>
      <w:r w:rsidRPr="006B3BA6">
        <w:rPr>
          <w:rFonts w:ascii="Times New Roman" w:hAnsi="Times New Roman" w:cs="Times New Roman"/>
          <w:color w:val="000000" w:themeColor="text1"/>
          <w:sz w:val="24"/>
          <w:szCs w:val="24"/>
        </w:rPr>
        <w:t xml:space="preserve"> </w:t>
      </w:r>
      <w:r w:rsidRPr="006B3BA6">
        <w:rPr>
          <w:rStyle w:val="cm-variable"/>
          <w:rFonts w:ascii="Times New Roman" w:hAnsi="Times New Roman" w:cs="Times New Roman"/>
          <w:color w:val="000000" w:themeColor="text1"/>
          <w:sz w:val="24"/>
          <w:szCs w:val="24"/>
        </w:rPr>
        <w:t>ex</w:t>
      </w:r>
      <w:r w:rsidRPr="006B3BA6">
        <w:rPr>
          <w:rFonts w:ascii="Times New Roman"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4</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    </w:t>
      </w:r>
      <w:r w:rsidRPr="006B3BA6">
        <w:rPr>
          <w:rStyle w:val="cm-comment"/>
          <w:rFonts w:ascii="Times New Roman" w:eastAsiaTheme="majorEastAsia" w:hAnsi="Times New Roman" w:cs="Times New Roman"/>
          <w:color w:val="000000" w:themeColor="text1"/>
          <w:sz w:val="24"/>
          <w:szCs w:val="24"/>
        </w:rPr>
        <w:t>// ...</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5</w:t>
      </w:r>
    </w:p>
    <w:p w:rsidR="006B3BA6" w:rsidRPr="006B3BA6" w:rsidRDefault="006B3BA6" w:rsidP="006B3BA6">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24. What Is the Difference Between Checked and Unchecked Exceptions in Java?</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1. Checked exceptions should be handled in the code using a </w:t>
      </w:r>
      <w:r w:rsidRPr="006B3BA6">
        <w:rPr>
          <w:rStyle w:val="HTMLCode"/>
          <w:rFonts w:ascii="Times New Roman" w:hAnsi="Times New Roman" w:cs="Times New Roman"/>
          <w:color w:val="000000" w:themeColor="text1"/>
          <w:sz w:val="24"/>
          <w:szCs w:val="24"/>
          <w:shd w:val="clear" w:color="auto" w:fill="F9F2F4"/>
        </w:rPr>
        <w:t>try-catch</w:t>
      </w:r>
      <w:r w:rsidRPr="006B3BA6">
        <w:rPr>
          <w:color w:val="000000" w:themeColor="text1"/>
        </w:rPr>
        <w:t> block, or else, the method should use the </w:t>
      </w:r>
      <w:r w:rsidRPr="006B3BA6">
        <w:rPr>
          <w:rStyle w:val="HTMLCode"/>
          <w:rFonts w:ascii="Times New Roman" w:hAnsi="Times New Roman" w:cs="Times New Roman"/>
          <w:color w:val="000000" w:themeColor="text1"/>
          <w:sz w:val="24"/>
          <w:szCs w:val="24"/>
          <w:shd w:val="clear" w:color="auto" w:fill="F9F2F4"/>
        </w:rPr>
        <w:t>throws</w:t>
      </w:r>
      <w:r w:rsidRPr="006B3BA6">
        <w:rPr>
          <w:color w:val="000000" w:themeColor="text1"/>
        </w:rPr>
        <w:t xml:space="preserve"> keyword to let the caller know about the checked exceptions that might be thrown from the method. Unchecked Exceptions are not required to be handled in the program or to mention them in </w:t>
      </w:r>
      <w:proofErr w:type="spellStart"/>
      <w:r w:rsidRPr="006B3BA6">
        <w:rPr>
          <w:color w:val="000000" w:themeColor="text1"/>
        </w:rPr>
        <w:t>the</w:t>
      </w:r>
      <w:r w:rsidRPr="006B3BA6">
        <w:rPr>
          <w:rStyle w:val="HTMLCode"/>
          <w:rFonts w:ascii="Times New Roman" w:hAnsi="Times New Roman" w:cs="Times New Roman"/>
          <w:color w:val="000000" w:themeColor="text1"/>
          <w:sz w:val="24"/>
          <w:szCs w:val="24"/>
          <w:shd w:val="clear" w:color="auto" w:fill="F9F2F4"/>
        </w:rPr>
        <w:t>throws</w:t>
      </w:r>
      <w:proofErr w:type="spellEnd"/>
      <w:r w:rsidRPr="006B3BA6">
        <w:rPr>
          <w:color w:val="000000" w:themeColor="text1"/>
        </w:rPr>
        <w:t> clause of the method.</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 xml:space="preserve">2. The exception is the </w:t>
      </w:r>
      <w:proofErr w:type="spellStart"/>
      <w:r w:rsidRPr="006B3BA6">
        <w:rPr>
          <w:color w:val="000000" w:themeColor="text1"/>
        </w:rPr>
        <w:t>superclass</w:t>
      </w:r>
      <w:proofErr w:type="spellEnd"/>
      <w:r w:rsidRPr="006B3BA6">
        <w:rPr>
          <w:color w:val="000000" w:themeColor="text1"/>
        </w:rPr>
        <w:t xml:space="preserve"> of all checked exceptions, whereas </w:t>
      </w:r>
      <w:proofErr w:type="spellStart"/>
      <w:r w:rsidRPr="006B3BA6">
        <w:rPr>
          <w:rStyle w:val="HTMLCode"/>
          <w:rFonts w:ascii="Times New Roman" w:hAnsi="Times New Roman" w:cs="Times New Roman"/>
          <w:color w:val="000000" w:themeColor="text1"/>
          <w:sz w:val="24"/>
          <w:szCs w:val="24"/>
          <w:shd w:val="clear" w:color="auto" w:fill="F9F2F4"/>
        </w:rPr>
        <w:t>RuntimeException</w:t>
      </w:r>
      <w:proofErr w:type="spellEnd"/>
      <w:r w:rsidRPr="006B3BA6">
        <w:rPr>
          <w:color w:val="000000" w:themeColor="text1"/>
        </w:rPr>
        <w:t xml:space="preserve"> is the </w:t>
      </w:r>
      <w:proofErr w:type="spellStart"/>
      <w:r w:rsidRPr="006B3BA6">
        <w:rPr>
          <w:color w:val="000000" w:themeColor="text1"/>
        </w:rPr>
        <w:t>superclass</w:t>
      </w:r>
      <w:proofErr w:type="spellEnd"/>
      <w:r w:rsidRPr="006B3BA6">
        <w:rPr>
          <w:color w:val="000000" w:themeColor="text1"/>
        </w:rPr>
        <w:t xml:space="preserve"> of all unchecked exceptions. Note that </w:t>
      </w:r>
      <w:proofErr w:type="spellStart"/>
      <w:r w:rsidRPr="006B3BA6">
        <w:rPr>
          <w:rStyle w:val="HTMLCode"/>
          <w:rFonts w:ascii="Times New Roman" w:hAnsi="Times New Roman" w:cs="Times New Roman"/>
          <w:color w:val="000000" w:themeColor="text1"/>
          <w:sz w:val="24"/>
          <w:szCs w:val="24"/>
          <w:shd w:val="clear" w:color="auto" w:fill="F9F2F4"/>
        </w:rPr>
        <w:t>RuntimeException</w:t>
      </w:r>
      <w:proofErr w:type="spellEnd"/>
      <w:r w:rsidRPr="006B3BA6">
        <w:rPr>
          <w:color w:val="000000" w:themeColor="text1"/>
        </w:rPr>
        <w:t xml:space="preserve"> is the child class </w:t>
      </w:r>
      <w:proofErr w:type="spellStart"/>
      <w:r w:rsidRPr="006B3BA6">
        <w:rPr>
          <w:color w:val="000000" w:themeColor="text1"/>
        </w:rPr>
        <w:t>of</w:t>
      </w:r>
      <w:r w:rsidRPr="006B3BA6">
        <w:rPr>
          <w:rStyle w:val="HTMLCode"/>
          <w:rFonts w:ascii="Times New Roman" w:hAnsi="Times New Roman" w:cs="Times New Roman"/>
          <w:color w:val="000000" w:themeColor="text1"/>
          <w:sz w:val="24"/>
          <w:szCs w:val="24"/>
          <w:shd w:val="clear" w:color="auto" w:fill="F9F2F4"/>
        </w:rPr>
        <w:t>Exception</w:t>
      </w:r>
      <w:proofErr w:type="spellEnd"/>
      <w:r w:rsidRPr="006B3BA6">
        <w:rPr>
          <w:rStyle w:val="HTMLCode"/>
          <w:rFonts w:ascii="Times New Roman" w:hAnsi="Times New Roman" w:cs="Times New Roman"/>
          <w:color w:val="000000" w:themeColor="text1"/>
          <w:sz w:val="24"/>
          <w:szCs w:val="24"/>
          <w:shd w:val="clear" w:color="auto" w:fill="F9F2F4"/>
        </w:rPr>
        <w:t>.</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3. Checked exceptions are error scenarios that require being handled in the code, or else, you will get a compile-time error. For example, if you use </w:t>
      </w:r>
      <w:proofErr w:type="spellStart"/>
      <w:r w:rsidRPr="006B3BA6">
        <w:rPr>
          <w:rStyle w:val="HTMLCode"/>
          <w:rFonts w:ascii="Times New Roman" w:hAnsi="Times New Roman" w:cs="Times New Roman"/>
          <w:color w:val="000000" w:themeColor="text1"/>
          <w:sz w:val="24"/>
          <w:szCs w:val="24"/>
          <w:shd w:val="clear" w:color="auto" w:fill="F9F2F4"/>
        </w:rPr>
        <w:t>FileReader</w:t>
      </w:r>
      <w:proofErr w:type="spellEnd"/>
      <w:r w:rsidRPr="006B3BA6">
        <w:rPr>
          <w:color w:val="000000" w:themeColor="text1"/>
        </w:rPr>
        <w:t xml:space="preserve"> to read a file, it throws </w:t>
      </w:r>
      <w:r w:rsidRPr="006B3BA6">
        <w:rPr>
          <w:color w:val="000000" w:themeColor="text1"/>
        </w:rPr>
        <w:lastRenderedPageBreak/>
        <w:t>the </w:t>
      </w:r>
      <w:proofErr w:type="spellStart"/>
      <w:r w:rsidRPr="006B3BA6">
        <w:rPr>
          <w:rStyle w:val="HTMLCode"/>
          <w:rFonts w:ascii="Times New Roman" w:hAnsi="Times New Roman" w:cs="Times New Roman"/>
          <w:color w:val="000000" w:themeColor="text1"/>
          <w:sz w:val="24"/>
          <w:szCs w:val="24"/>
          <w:shd w:val="clear" w:color="auto" w:fill="F9F2F4"/>
        </w:rPr>
        <w:t>FileNotFoundException</w:t>
      </w:r>
      <w:proofErr w:type="spellEnd"/>
      <w:r w:rsidRPr="006B3BA6">
        <w:rPr>
          <w:color w:val="000000" w:themeColor="text1"/>
        </w:rPr>
        <w:t> and we must catch it in the </w:t>
      </w:r>
      <w:hyperlink r:id="rId34" w:tgtFrame="_blank" w:history="1">
        <w:r w:rsidRPr="006B3BA6">
          <w:rPr>
            <w:rStyle w:val="Hyperlink"/>
            <w:color w:val="000000" w:themeColor="text1"/>
          </w:rPr>
          <w:t>try-catch block</w:t>
        </w:r>
      </w:hyperlink>
      <w:r w:rsidRPr="006B3BA6">
        <w:rPr>
          <w:color w:val="000000" w:themeColor="text1"/>
        </w:rPr>
        <w:t> or throw it again to the </w:t>
      </w:r>
      <w:r w:rsidRPr="006B3BA6">
        <w:rPr>
          <w:rStyle w:val="HTMLCode"/>
          <w:rFonts w:ascii="Times New Roman" w:hAnsi="Times New Roman" w:cs="Times New Roman"/>
          <w:color w:val="000000" w:themeColor="text1"/>
          <w:sz w:val="24"/>
          <w:szCs w:val="24"/>
          <w:shd w:val="clear" w:color="auto" w:fill="F9F2F4"/>
        </w:rPr>
        <w:t>caller</w:t>
      </w:r>
      <w:r w:rsidRPr="006B3BA6">
        <w:rPr>
          <w:color w:val="000000" w:themeColor="text1"/>
        </w:rPr>
        <w:t> method. Unchecked exceptions are mostly caused by poor programming, for example, the </w:t>
      </w:r>
      <w:proofErr w:type="spellStart"/>
      <w:r w:rsidRPr="006B3BA6">
        <w:rPr>
          <w:rStyle w:val="HTMLCode"/>
          <w:rFonts w:ascii="Times New Roman" w:hAnsi="Times New Roman" w:cs="Times New Roman"/>
          <w:color w:val="000000" w:themeColor="text1"/>
          <w:sz w:val="24"/>
          <w:szCs w:val="24"/>
          <w:shd w:val="clear" w:color="auto" w:fill="F9F2F4"/>
        </w:rPr>
        <w:t>NullPointerException</w:t>
      </w:r>
      <w:proofErr w:type="spellEnd"/>
      <w:r w:rsidRPr="006B3BA6">
        <w:rPr>
          <w:color w:val="000000" w:themeColor="text1"/>
        </w:rPr>
        <w:t> when invoking a method on an object reference without making sure that it’s not null. I can write a method to remove all the vowels from the string. It’s the caller's responsibility to make sure not to pass a null string. I might change the method to handle these scenarios, but ideally, the caller should take care of this.</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4. Checked and unchecked exceptions are also known as compile-time and run-time exceptions respectively.</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25. What Is the Difference Between Throw and Throws Keywords in Java?</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The </w:t>
      </w:r>
      <w:r w:rsidRPr="006B3BA6">
        <w:rPr>
          <w:rStyle w:val="HTMLCode"/>
          <w:rFonts w:ascii="Times New Roman" w:hAnsi="Times New Roman" w:cs="Times New Roman"/>
          <w:color w:val="000000" w:themeColor="text1"/>
          <w:sz w:val="24"/>
          <w:szCs w:val="24"/>
          <w:shd w:val="clear" w:color="auto" w:fill="F9F2F4"/>
        </w:rPr>
        <w:t>throws</w:t>
      </w:r>
      <w:r w:rsidRPr="006B3BA6">
        <w:rPr>
          <w:color w:val="000000" w:themeColor="text1"/>
        </w:rPr>
        <w:t> keyword is used with a method signature to declare exceptions that the method might throw, whereas the </w:t>
      </w:r>
      <w:r w:rsidRPr="006B3BA6">
        <w:rPr>
          <w:rStyle w:val="HTMLCode"/>
          <w:rFonts w:ascii="Times New Roman" w:hAnsi="Times New Roman" w:cs="Times New Roman"/>
          <w:color w:val="000000" w:themeColor="text1"/>
          <w:sz w:val="24"/>
          <w:szCs w:val="24"/>
          <w:shd w:val="clear" w:color="auto" w:fill="F9F2F4"/>
        </w:rPr>
        <w:t>throw</w:t>
      </w:r>
      <w:r w:rsidRPr="006B3BA6">
        <w:rPr>
          <w:color w:val="000000" w:themeColor="text1"/>
        </w:rPr>
        <w:t> keyword is used to disrupt the flow of a program and handing over the exception object to run-time to handle it.</w:t>
      </w:r>
    </w:p>
    <w:p w:rsidR="006B3BA6" w:rsidRPr="006B3BA6" w:rsidRDefault="006B3BA6" w:rsidP="006B3BA6">
      <w:pPr>
        <w:pStyle w:val="NormalWeb"/>
        <w:spacing w:before="50" w:beforeAutospacing="0" w:after="150" w:afterAutospacing="0"/>
        <w:rPr>
          <w:color w:val="000000" w:themeColor="text1"/>
        </w:rPr>
      </w:pP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26. What Is the Difference Between an Exception and an Error?</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An </w:t>
      </w:r>
      <w:r w:rsidRPr="006B3BA6">
        <w:rPr>
          <w:rStyle w:val="HTMLCode"/>
          <w:rFonts w:ascii="Times New Roman" w:hAnsi="Times New Roman" w:cs="Times New Roman"/>
          <w:color w:val="000000" w:themeColor="text1"/>
          <w:sz w:val="24"/>
          <w:szCs w:val="24"/>
          <w:shd w:val="clear" w:color="auto" w:fill="F9F2F4"/>
        </w:rPr>
        <w:t>exception</w:t>
      </w:r>
      <w:r w:rsidRPr="006B3BA6">
        <w:rPr>
          <w:color w:val="000000" w:themeColor="text1"/>
        </w:rPr>
        <w:t> is an event that represents a condition from which it is possible to recover, whereas an </w:t>
      </w:r>
      <w:r w:rsidRPr="006B3BA6">
        <w:rPr>
          <w:rStyle w:val="HTMLCode"/>
          <w:rFonts w:ascii="Times New Roman" w:hAnsi="Times New Roman" w:cs="Times New Roman"/>
          <w:color w:val="000000" w:themeColor="text1"/>
          <w:sz w:val="24"/>
          <w:szCs w:val="24"/>
          <w:shd w:val="clear" w:color="auto" w:fill="F9F2F4"/>
        </w:rPr>
        <w:t>error</w:t>
      </w:r>
      <w:r w:rsidRPr="006B3BA6">
        <w:rPr>
          <w:color w:val="000000" w:themeColor="text1"/>
        </w:rPr>
        <w:t> represents an external situation usually impossible to recover from.</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All errors thrown by the JVM are instances of </w:t>
      </w:r>
      <w:r w:rsidRPr="006B3BA6">
        <w:rPr>
          <w:rStyle w:val="HTMLCode"/>
          <w:rFonts w:ascii="Times New Roman" w:hAnsi="Times New Roman" w:cs="Times New Roman"/>
          <w:color w:val="000000" w:themeColor="text1"/>
          <w:sz w:val="24"/>
          <w:szCs w:val="24"/>
          <w:shd w:val="clear" w:color="auto" w:fill="F9F2F4"/>
        </w:rPr>
        <w:t>Error</w:t>
      </w:r>
      <w:r w:rsidRPr="006B3BA6">
        <w:rPr>
          <w:color w:val="000000" w:themeColor="text1"/>
        </w:rPr>
        <w:t> or one of its subclasses. The more common ones include:</w:t>
      </w:r>
    </w:p>
    <w:p w:rsidR="006B3BA6" w:rsidRPr="006B3BA6" w:rsidRDefault="006B3BA6" w:rsidP="006B3BA6">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proofErr w:type="spellStart"/>
      <w:r w:rsidRPr="006B3BA6">
        <w:rPr>
          <w:rStyle w:val="HTMLCode"/>
          <w:rFonts w:ascii="Times New Roman" w:eastAsiaTheme="minorHAnsi" w:hAnsi="Times New Roman" w:cs="Times New Roman"/>
          <w:color w:val="000000" w:themeColor="text1"/>
          <w:sz w:val="24"/>
          <w:szCs w:val="24"/>
          <w:shd w:val="clear" w:color="auto" w:fill="F9F2F4"/>
        </w:rPr>
        <w:t>OutOfMemoryError</w:t>
      </w:r>
      <w:proofErr w:type="spellEnd"/>
      <w:r w:rsidRPr="006B3BA6">
        <w:rPr>
          <w:rFonts w:ascii="Times New Roman" w:hAnsi="Times New Roman" w:cs="Times New Roman"/>
          <w:color w:val="000000" w:themeColor="text1"/>
          <w:sz w:val="24"/>
          <w:szCs w:val="24"/>
        </w:rPr>
        <w:t> – thrown when the JVM cannot allocate more objects because it is out memory and the garbage collector was unable to make more available.</w:t>
      </w:r>
    </w:p>
    <w:p w:rsidR="006B3BA6" w:rsidRPr="006B3BA6" w:rsidRDefault="006B3BA6" w:rsidP="006B3BA6">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proofErr w:type="spellStart"/>
      <w:r w:rsidRPr="006B3BA6">
        <w:rPr>
          <w:rStyle w:val="HTMLCode"/>
          <w:rFonts w:ascii="Times New Roman" w:eastAsiaTheme="minorHAnsi" w:hAnsi="Times New Roman" w:cs="Times New Roman"/>
          <w:color w:val="000000" w:themeColor="text1"/>
          <w:sz w:val="24"/>
          <w:szCs w:val="24"/>
          <w:shd w:val="clear" w:color="auto" w:fill="F9F2F4"/>
        </w:rPr>
        <w:t>StackOverflowError</w:t>
      </w:r>
      <w:proofErr w:type="spellEnd"/>
      <w:r w:rsidRPr="006B3BA6">
        <w:rPr>
          <w:rFonts w:ascii="Times New Roman" w:hAnsi="Times New Roman" w:cs="Times New Roman"/>
          <w:color w:val="000000" w:themeColor="text1"/>
          <w:sz w:val="24"/>
          <w:szCs w:val="24"/>
        </w:rPr>
        <w:t xml:space="preserve"> – occurs when the stack space for a thread has run out. This is typically because an application </w:t>
      </w:r>
      <w:proofErr w:type="spellStart"/>
      <w:r w:rsidRPr="006B3BA6">
        <w:rPr>
          <w:rFonts w:ascii="Times New Roman" w:hAnsi="Times New Roman" w:cs="Times New Roman"/>
          <w:color w:val="000000" w:themeColor="text1"/>
          <w:sz w:val="24"/>
          <w:szCs w:val="24"/>
        </w:rPr>
        <w:t>recurses</w:t>
      </w:r>
      <w:proofErr w:type="spellEnd"/>
      <w:r w:rsidRPr="006B3BA6">
        <w:rPr>
          <w:rFonts w:ascii="Times New Roman" w:hAnsi="Times New Roman" w:cs="Times New Roman"/>
          <w:color w:val="000000" w:themeColor="text1"/>
          <w:sz w:val="24"/>
          <w:szCs w:val="24"/>
        </w:rPr>
        <w:t xml:space="preserve"> too deeply.</w:t>
      </w:r>
    </w:p>
    <w:p w:rsidR="006B3BA6" w:rsidRPr="006B3BA6" w:rsidRDefault="006B3BA6" w:rsidP="006B3BA6">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proofErr w:type="spellStart"/>
      <w:r w:rsidRPr="006B3BA6">
        <w:rPr>
          <w:rStyle w:val="HTMLCode"/>
          <w:rFonts w:ascii="Times New Roman" w:eastAsiaTheme="minorHAnsi" w:hAnsi="Times New Roman" w:cs="Times New Roman"/>
          <w:color w:val="000000" w:themeColor="text1"/>
          <w:sz w:val="24"/>
          <w:szCs w:val="24"/>
          <w:shd w:val="clear" w:color="auto" w:fill="F9F2F4"/>
        </w:rPr>
        <w:t>ExceptionInInitializerError</w:t>
      </w:r>
      <w:proofErr w:type="spellEnd"/>
      <w:r w:rsidRPr="006B3BA6">
        <w:rPr>
          <w:rFonts w:ascii="Times New Roman" w:hAnsi="Times New Roman" w:cs="Times New Roman"/>
          <w:color w:val="000000" w:themeColor="text1"/>
          <w:sz w:val="24"/>
          <w:szCs w:val="24"/>
        </w:rPr>
        <w:t xml:space="preserve"> – signals that an unexpected exception occurred during the evaluation of a static </w:t>
      </w:r>
      <w:proofErr w:type="spellStart"/>
      <w:r w:rsidRPr="006B3BA6">
        <w:rPr>
          <w:rFonts w:ascii="Times New Roman" w:hAnsi="Times New Roman" w:cs="Times New Roman"/>
          <w:color w:val="000000" w:themeColor="text1"/>
          <w:sz w:val="24"/>
          <w:szCs w:val="24"/>
        </w:rPr>
        <w:t>initializer</w:t>
      </w:r>
      <w:proofErr w:type="spellEnd"/>
      <w:r w:rsidRPr="006B3BA6">
        <w:rPr>
          <w:rFonts w:ascii="Times New Roman" w:hAnsi="Times New Roman" w:cs="Times New Roman"/>
          <w:color w:val="000000" w:themeColor="text1"/>
          <w:sz w:val="24"/>
          <w:szCs w:val="24"/>
        </w:rPr>
        <w:t>.</w:t>
      </w:r>
    </w:p>
    <w:p w:rsidR="006B3BA6" w:rsidRPr="006B3BA6" w:rsidRDefault="006B3BA6" w:rsidP="006B3BA6">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proofErr w:type="spellStart"/>
      <w:r w:rsidRPr="006B3BA6">
        <w:rPr>
          <w:rStyle w:val="HTMLCode"/>
          <w:rFonts w:ascii="Times New Roman" w:eastAsiaTheme="minorHAnsi" w:hAnsi="Times New Roman" w:cs="Times New Roman"/>
          <w:color w:val="000000" w:themeColor="text1"/>
          <w:sz w:val="24"/>
          <w:szCs w:val="24"/>
          <w:shd w:val="clear" w:color="auto" w:fill="F9F2F4"/>
        </w:rPr>
        <w:t>NoClassDefFoundError</w:t>
      </w:r>
      <w:proofErr w:type="spellEnd"/>
      <w:r w:rsidRPr="006B3BA6">
        <w:rPr>
          <w:rFonts w:ascii="Times New Roman" w:hAnsi="Times New Roman" w:cs="Times New Roman"/>
          <w:color w:val="000000" w:themeColor="text1"/>
          <w:sz w:val="24"/>
          <w:szCs w:val="24"/>
        </w:rPr>
        <w:t xml:space="preserve"> – is thrown when the </w:t>
      </w:r>
      <w:proofErr w:type="spellStart"/>
      <w:r w:rsidRPr="006B3BA6">
        <w:rPr>
          <w:rFonts w:ascii="Times New Roman" w:hAnsi="Times New Roman" w:cs="Times New Roman"/>
          <w:color w:val="000000" w:themeColor="text1"/>
          <w:sz w:val="24"/>
          <w:szCs w:val="24"/>
        </w:rPr>
        <w:t>classloader</w:t>
      </w:r>
      <w:proofErr w:type="spellEnd"/>
      <w:r w:rsidRPr="006B3BA6">
        <w:rPr>
          <w:rFonts w:ascii="Times New Roman" w:hAnsi="Times New Roman" w:cs="Times New Roman"/>
          <w:color w:val="000000" w:themeColor="text1"/>
          <w:sz w:val="24"/>
          <w:szCs w:val="24"/>
        </w:rPr>
        <w:t xml:space="preserve"> tries to load the definition of a class and couldn’t find it, usually because the required class files were not found in the </w:t>
      </w:r>
      <w:proofErr w:type="spellStart"/>
      <w:r w:rsidRPr="006B3BA6">
        <w:rPr>
          <w:rFonts w:ascii="Times New Roman" w:hAnsi="Times New Roman" w:cs="Times New Roman"/>
          <w:color w:val="000000" w:themeColor="text1"/>
          <w:sz w:val="24"/>
          <w:szCs w:val="24"/>
        </w:rPr>
        <w:t>classpath</w:t>
      </w:r>
      <w:proofErr w:type="spellEnd"/>
      <w:r w:rsidRPr="006B3BA6">
        <w:rPr>
          <w:rFonts w:ascii="Times New Roman" w:hAnsi="Times New Roman" w:cs="Times New Roman"/>
          <w:color w:val="000000" w:themeColor="text1"/>
          <w:sz w:val="24"/>
          <w:szCs w:val="24"/>
        </w:rPr>
        <w:t>.</w:t>
      </w:r>
    </w:p>
    <w:p w:rsidR="006B3BA6" w:rsidRPr="006B3BA6" w:rsidRDefault="006B3BA6" w:rsidP="006B3BA6">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w:t>
      </w:r>
      <w:proofErr w:type="spellStart"/>
      <w:r w:rsidRPr="006B3BA6">
        <w:rPr>
          <w:rStyle w:val="HTMLCode"/>
          <w:rFonts w:ascii="Times New Roman" w:eastAsiaTheme="minorHAnsi" w:hAnsi="Times New Roman" w:cs="Times New Roman"/>
          <w:color w:val="000000" w:themeColor="text1"/>
          <w:sz w:val="24"/>
          <w:szCs w:val="24"/>
          <w:shd w:val="clear" w:color="auto" w:fill="F9F2F4"/>
        </w:rPr>
        <w:t>UnsupportedClassVersionError</w:t>
      </w:r>
      <w:proofErr w:type="spellEnd"/>
      <w:r w:rsidRPr="006B3BA6">
        <w:rPr>
          <w:rFonts w:ascii="Times New Roman" w:hAnsi="Times New Roman" w:cs="Times New Roman"/>
          <w:color w:val="000000" w:themeColor="text1"/>
          <w:sz w:val="24"/>
          <w:szCs w:val="24"/>
        </w:rPr>
        <w:t> – occurs when the JVM attempts to read a class file and determines that the version in the file is not supported, normally because the file was generated with a newer version of Java</w:t>
      </w:r>
    </w:p>
    <w:p w:rsidR="006B3BA6" w:rsidRPr="006B3BA6" w:rsidRDefault="006B3BA6" w:rsidP="006B3BA6">
      <w:pPr>
        <w:pStyle w:val="NormalWeb"/>
        <w:spacing w:before="50" w:beforeAutospacing="0" w:after="150" w:afterAutospacing="0"/>
        <w:rPr>
          <w:color w:val="000000" w:themeColor="text1"/>
        </w:rPr>
      </w:pPr>
      <w:r w:rsidRPr="006B3BA6">
        <w:rPr>
          <w:color w:val="000000" w:themeColor="text1"/>
        </w:rPr>
        <w:t>Although an error can be handled with a </w:t>
      </w:r>
      <w:r w:rsidRPr="006B3BA6">
        <w:rPr>
          <w:rStyle w:val="HTMLCode"/>
          <w:rFonts w:ascii="Times New Roman" w:hAnsi="Times New Roman" w:cs="Times New Roman"/>
          <w:color w:val="000000" w:themeColor="text1"/>
          <w:sz w:val="24"/>
          <w:szCs w:val="24"/>
          <w:shd w:val="clear" w:color="auto" w:fill="F9F2F4"/>
        </w:rPr>
        <w:t>try</w:t>
      </w:r>
      <w:r w:rsidRPr="006B3BA6">
        <w:rPr>
          <w:color w:val="000000" w:themeColor="text1"/>
        </w:rPr>
        <w:t> statement, this is not a recommended practice since there is no guarantee that the program will be able to do anything reliably after the error was thrown.</w:t>
      </w:r>
    </w:p>
    <w:p w:rsidR="006B3BA6" w:rsidRPr="006B3BA6" w:rsidRDefault="006B3BA6" w:rsidP="006B3BA6">
      <w:pPr>
        <w:pStyle w:val="Heading2"/>
        <w:spacing w:after="50"/>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 xml:space="preserve">27. What Is the </w:t>
      </w:r>
      <w:proofErr w:type="spellStart"/>
      <w:r w:rsidRPr="006B3BA6">
        <w:rPr>
          <w:rFonts w:ascii="Times New Roman" w:hAnsi="Times New Roman" w:cs="Times New Roman"/>
          <w:color w:val="000000" w:themeColor="text1"/>
          <w:sz w:val="24"/>
          <w:szCs w:val="24"/>
        </w:rPr>
        <w:t>OutOfMemoryError</w:t>
      </w:r>
      <w:proofErr w:type="spellEnd"/>
      <w:r w:rsidRPr="006B3BA6">
        <w:rPr>
          <w:rFonts w:ascii="Times New Roman" w:hAnsi="Times New Roman" w:cs="Times New Roman"/>
          <w:color w:val="000000" w:themeColor="text1"/>
          <w:sz w:val="24"/>
          <w:szCs w:val="24"/>
        </w:rPr>
        <w:t xml:space="preserve"> in Java?</w:t>
      </w:r>
    </w:p>
    <w:p w:rsidR="006B3BA6" w:rsidRPr="006B3BA6" w:rsidRDefault="006B3BA6" w:rsidP="006B3BA6">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The </w:t>
      </w:r>
      <w:proofErr w:type="spellStart"/>
      <w:r w:rsidRPr="006B3BA6">
        <w:rPr>
          <w:rFonts w:ascii="Times New Roman" w:eastAsia="Times New Roman" w:hAnsi="Times New Roman" w:cs="Times New Roman"/>
          <w:b/>
          <w:bCs/>
          <w:color w:val="000000" w:themeColor="text1"/>
          <w:sz w:val="24"/>
          <w:szCs w:val="24"/>
        </w:rPr>
        <w:t>ArrayIndexOutOfBounds</w:t>
      </w:r>
      <w:proofErr w:type="spellEnd"/>
      <w:r w:rsidRPr="006B3BA6">
        <w:rPr>
          <w:rFonts w:ascii="Times New Roman" w:eastAsia="Times New Roman" w:hAnsi="Times New Roman" w:cs="Times New Roman"/>
          <w:b/>
          <w:bCs/>
          <w:color w:val="000000" w:themeColor="text1"/>
          <w:sz w:val="24"/>
          <w:szCs w:val="24"/>
        </w:rPr>
        <w:t> exception</w:t>
      </w:r>
      <w:r w:rsidRPr="006B3BA6">
        <w:rPr>
          <w:rFonts w:ascii="Times New Roman" w:eastAsia="Times New Roman" w:hAnsi="Times New Roman" w:cs="Times New Roman"/>
          <w:color w:val="000000" w:themeColor="text1"/>
          <w:sz w:val="24"/>
          <w:szCs w:val="24"/>
        </w:rPr>
        <w:t> is thrown if a program tries to access an array index that is negative, greater than, or equal to the length of the array.</w:t>
      </w:r>
    </w:p>
    <w:p w:rsidR="006B3BA6" w:rsidRPr="006B3BA6" w:rsidRDefault="006B3BA6" w:rsidP="006B3BA6">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noProof/>
          <w:color w:val="000000" w:themeColor="text1"/>
          <w:sz w:val="24"/>
          <w:szCs w:val="24"/>
        </w:rPr>
        <w:lastRenderedPageBreak/>
        <w:drawing>
          <wp:inline distT="0" distB="0" distL="0" distR="0">
            <wp:extent cx="5943600" cy="2290046"/>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5"/>
                    <a:srcRect/>
                    <a:stretch>
                      <a:fillRect/>
                    </a:stretch>
                  </pic:blipFill>
                  <pic:spPr bwMode="auto">
                    <a:xfrm>
                      <a:off x="0" y="0"/>
                      <a:ext cx="5943600" cy="2290046"/>
                    </a:xfrm>
                    <a:prstGeom prst="rect">
                      <a:avLst/>
                    </a:prstGeom>
                    <a:noFill/>
                    <a:ln w="9525">
                      <a:noFill/>
                      <a:miter lim="800000"/>
                      <a:headEnd/>
                      <a:tailEnd/>
                    </a:ln>
                  </pic:spPr>
                </pic:pic>
              </a:graphicData>
            </a:graphic>
          </wp:inline>
        </w:drawing>
      </w:r>
    </w:p>
    <w:p w:rsidR="006B3BA6" w:rsidRPr="006B3BA6" w:rsidRDefault="006B3BA6" w:rsidP="006B3BA6">
      <w:pPr>
        <w:shd w:val="clear" w:color="auto" w:fill="FFFFFF"/>
        <w:spacing w:line="240" w:lineRule="auto"/>
        <w:jc w:val="center"/>
        <w:rPr>
          <w:rFonts w:ascii="Times New Roman" w:eastAsia="Times New Roman" w:hAnsi="Times New Roman" w:cs="Times New Roman"/>
          <w:color w:val="000000" w:themeColor="text1"/>
          <w:sz w:val="24"/>
          <w:szCs w:val="24"/>
        </w:rPr>
      </w:pPr>
    </w:p>
    <w:p w:rsidR="006B3BA6" w:rsidRPr="006B3BA6" w:rsidRDefault="006B3BA6" w:rsidP="006B3BA6">
      <w:pPr>
        <w:shd w:val="clear" w:color="auto" w:fill="F5F5F5"/>
        <w:spacing w:line="240" w:lineRule="auto"/>
        <w:rPr>
          <w:rFonts w:ascii="Times New Roman" w:eastAsia="Times New Roman" w:hAnsi="Times New Roman" w:cs="Times New Roman"/>
          <w:color w:val="000000" w:themeColor="text1"/>
          <w:sz w:val="24"/>
          <w:szCs w:val="24"/>
        </w:rPr>
      </w:pPr>
      <w:r w:rsidRPr="006B3BA6">
        <w:rPr>
          <w:rFonts w:ascii="Times New Roman" w:eastAsia="Times New Roman" w:hAnsi="Times New Roman" w:cs="Times New Roman"/>
          <w:color w:val="000000" w:themeColor="text1"/>
          <w:sz w:val="24"/>
          <w:szCs w:val="24"/>
        </w:rPr>
        <w:t>The </w:t>
      </w:r>
      <w:proofErr w:type="spellStart"/>
      <w:r w:rsidRPr="006B3BA6">
        <w:rPr>
          <w:rFonts w:ascii="Times New Roman" w:eastAsia="Times New Roman" w:hAnsi="Times New Roman" w:cs="Times New Roman"/>
          <w:color w:val="000000" w:themeColor="text1"/>
          <w:sz w:val="24"/>
          <w:szCs w:val="24"/>
        </w:rPr>
        <w:t>ArrayIndexOutOfBounds</w:t>
      </w:r>
      <w:proofErr w:type="spellEnd"/>
      <w:r w:rsidRPr="006B3BA6">
        <w:rPr>
          <w:rFonts w:ascii="Times New Roman" w:eastAsia="Times New Roman" w:hAnsi="Times New Roman" w:cs="Times New Roman"/>
          <w:color w:val="000000" w:themeColor="text1"/>
          <w:sz w:val="24"/>
          <w:szCs w:val="24"/>
        </w:rPr>
        <w:t> exception is a run-time exception. Java’s compiler does not check for this error during compilation.</w:t>
      </w:r>
    </w:p>
    <w:p w:rsidR="006B3BA6" w:rsidRPr="006B3BA6" w:rsidRDefault="006B3BA6" w:rsidP="006B3BA6">
      <w:pPr>
        <w:jc w:val="right"/>
        <w:rPr>
          <w:rFonts w:ascii="Times New Roman" w:hAnsi="Times New Roman" w:cs="Times New Roman"/>
          <w:color w:val="000000" w:themeColor="text1"/>
          <w:sz w:val="24"/>
          <w:szCs w:val="24"/>
        </w:rPr>
      </w:pPr>
      <w:r w:rsidRPr="006B3BA6">
        <w:rPr>
          <w:rFonts w:ascii="Times New Roman" w:hAnsi="Times New Roman" w:cs="Times New Roman"/>
          <w:color w:val="000000" w:themeColor="text1"/>
          <w:sz w:val="24"/>
          <w:szCs w:val="24"/>
        </w:rPr>
        <w:t>1</w:t>
      </w:r>
    </w:p>
    <w:p w:rsidR="006B3BA6" w:rsidRPr="006B3BA6" w:rsidRDefault="006B3BA6" w:rsidP="006B3BA6">
      <w:pPr>
        <w:pStyle w:val="NormalWeb"/>
        <w:shd w:val="clear" w:color="auto" w:fill="FFFFFF"/>
        <w:spacing w:before="0" w:after="0"/>
        <w:textAlignment w:val="baseline"/>
        <w:rPr>
          <w:color w:val="000000" w:themeColor="text1"/>
        </w:rPr>
      </w:pPr>
    </w:p>
    <w:p w:rsidR="006B3BA6" w:rsidRPr="006B3BA6" w:rsidRDefault="006B3BA6" w:rsidP="00AB18C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sectPr w:rsidR="006B3BA6" w:rsidRPr="006B3BA6" w:rsidSect="00983B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66DF"/>
    <w:multiLevelType w:val="multilevel"/>
    <w:tmpl w:val="6CC2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3507D"/>
    <w:multiLevelType w:val="multilevel"/>
    <w:tmpl w:val="300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F412D"/>
    <w:multiLevelType w:val="multilevel"/>
    <w:tmpl w:val="334AE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C04ED"/>
    <w:multiLevelType w:val="multilevel"/>
    <w:tmpl w:val="4B5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43850"/>
    <w:multiLevelType w:val="multilevel"/>
    <w:tmpl w:val="3318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244C5"/>
    <w:multiLevelType w:val="multilevel"/>
    <w:tmpl w:val="E026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CB726C"/>
    <w:multiLevelType w:val="multilevel"/>
    <w:tmpl w:val="B61E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7F0F77"/>
    <w:multiLevelType w:val="multilevel"/>
    <w:tmpl w:val="59603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80C62"/>
    <w:multiLevelType w:val="multilevel"/>
    <w:tmpl w:val="57CA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F40F67"/>
    <w:multiLevelType w:val="multilevel"/>
    <w:tmpl w:val="3CE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06C75"/>
    <w:multiLevelType w:val="multilevel"/>
    <w:tmpl w:val="31EC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CC6391"/>
    <w:multiLevelType w:val="multilevel"/>
    <w:tmpl w:val="F72A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9C5C4E"/>
    <w:multiLevelType w:val="multilevel"/>
    <w:tmpl w:val="C0A61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8"/>
  </w:num>
  <w:num w:numId="5">
    <w:abstractNumId w:val="11"/>
  </w:num>
  <w:num w:numId="6">
    <w:abstractNumId w:val="4"/>
  </w:num>
  <w:num w:numId="7">
    <w:abstractNumId w:val="6"/>
  </w:num>
  <w:num w:numId="8">
    <w:abstractNumId w:val="3"/>
  </w:num>
  <w:num w:numId="9">
    <w:abstractNumId w:val="10"/>
  </w:num>
  <w:num w:numId="10">
    <w:abstractNumId w:val="1"/>
  </w:num>
  <w:num w:numId="11">
    <w:abstractNumId w:val="1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6B56"/>
    <w:rsid w:val="000A27E7"/>
    <w:rsid w:val="00146B56"/>
    <w:rsid w:val="0033227A"/>
    <w:rsid w:val="00347CF3"/>
    <w:rsid w:val="003842BD"/>
    <w:rsid w:val="003864B5"/>
    <w:rsid w:val="003A2184"/>
    <w:rsid w:val="003F600C"/>
    <w:rsid w:val="0060021F"/>
    <w:rsid w:val="00661017"/>
    <w:rsid w:val="006B3BA6"/>
    <w:rsid w:val="006D0BDC"/>
    <w:rsid w:val="0075644E"/>
    <w:rsid w:val="007803B4"/>
    <w:rsid w:val="0086281E"/>
    <w:rsid w:val="00885DE6"/>
    <w:rsid w:val="008D4054"/>
    <w:rsid w:val="00983B22"/>
    <w:rsid w:val="009C18DB"/>
    <w:rsid w:val="00AB18C1"/>
    <w:rsid w:val="00C33F7A"/>
    <w:rsid w:val="00D6286F"/>
    <w:rsid w:val="00DE7961"/>
    <w:rsid w:val="00E137AC"/>
    <w:rsid w:val="00EE4BF8"/>
    <w:rsid w:val="00F24802"/>
    <w:rsid w:val="00F820B5"/>
    <w:rsid w:val="00FE5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BD"/>
  </w:style>
  <w:style w:type="paragraph" w:styleId="Heading2">
    <w:name w:val="heading 2"/>
    <w:basedOn w:val="Normal"/>
    <w:next w:val="Normal"/>
    <w:link w:val="Heading2Char"/>
    <w:uiPriority w:val="9"/>
    <w:semiHidden/>
    <w:unhideWhenUsed/>
    <w:qFormat/>
    <w:rsid w:val="006B3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5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322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B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B56"/>
    <w:rPr>
      <w:b/>
      <w:bCs/>
    </w:rPr>
  </w:style>
  <w:style w:type="paragraph" w:styleId="HTMLPreformatted">
    <w:name w:val="HTML Preformatted"/>
    <w:basedOn w:val="Normal"/>
    <w:link w:val="HTMLPreformattedChar"/>
    <w:uiPriority w:val="99"/>
    <w:semiHidden/>
    <w:unhideWhenUsed/>
    <w:rsid w:val="0086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81E"/>
    <w:rPr>
      <w:rFonts w:ascii="Courier New" w:eastAsia="Times New Roman" w:hAnsi="Courier New" w:cs="Courier New"/>
      <w:sz w:val="20"/>
      <w:szCs w:val="20"/>
    </w:rPr>
  </w:style>
  <w:style w:type="character" w:customStyle="1" w:styleId="cm-keyword">
    <w:name w:val="cm-keyword"/>
    <w:basedOn w:val="DefaultParagraphFont"/>
    <w:rsid w:val="0086281E"/>
  </w:style>
  <w:style w:type="character" w:customStyle="1" w:styleId="cm-def">
    <w:name w:val="cm-def"/>
    <w:basedOn w:val="DefaultParagraphFont"/>
    <w:rsid w:val="0086281E"/>
  </w:style>
  <w:style w:type="character" w:customStyle="1" w:styleId="cm-type">
    <w:name w:val="cm-type"/>
    <w:basedOn w:val="DefaultParagraphFont"/>
    <w:rsid w:val="0086281E"/>
  </w:style>
  <w:style w:type="character" w:customStyle="1" w:styleId="cm-variable">
    <w:name w:val="cm-variable"/>
    <w:basedOn w:val="DefaultParagraphFont"/>
    <w:rsid w:val="0086281E"/>
  </w:style>
  <w:style w:type="character" w:customStyle="1" w:styleId="cm-operator">
    <w:name w:val="cm-operator"/>
    <w:basedOn w:val="DefaultParagraphFont"/>
    <w:rsid w:val="0086281E"/>
  </w:style>
  <w:style w:type="character" w:customStyle="1" w:styleId="cm-string">
    <w:name w:val="cm-string"/>
    <w:basedOn w:val="DefaultParagraphFont"/>
    <w:rsid w:val="0086281E"/>
  </w:style>
  <w:style w:type="character" w:customStyle="1" w:styleId="cm-number">
    <w:name w:val="cm-number"/>
    <w:basedOn w:val="DefaultParagraphFont"/>
    <w:rsid w:val="0086281E"/>
  </w:style>
  <w:style w:type="character" w:customStyle="1" w:styleId="Heading3Char">
    <w:name w:val="Heading 3 Char"/>
    <w:basedOn w:val="DefaultParagraphFont"/>
    <w:link w:val="Heading3"/>
    <w:uiPriority w:val="9"/>
    <w:rsid w:val="00FE50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E50FE"/>
    <w:rPr>
      <w:color w:val="0000FF"/>
      <w:u w:val="single"/>
    </w:rPr>
  </w:style>
  <w:style w:type="character" w:customStyle="1" w:styleId="Heading5Char">
    <w:name w:val="Heading 5 Char"/>
    <w:basedOn w:val="DefaultParagraphFont"/>
    <w:link w:val="Heading5"/>
    <w:uiPriority w:val="9"/>
    <w:semiHidden/>
    <w:rsid w:val="0033227A"/>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3227A"/>
    <w:rPr>
      <w:i/>
      <w:iCs/>
    </w:rPr>
  </w:style>
  <w:style w:type="paragraph" w:styleId="BalloonText">
    <w:name w:val="Balloon Text"/>
    <w:basedOn w:val="Normal"/>
    <w:link w:val="BalloonTextChar"/>
    <w:uiPriority w:val="99"/>
    <w:semiHidden/>
    <w:unhideWhenUsed/>
    <w:rsid w:val="0033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7A"/>
    <w:rPr>
      <w:rFonts w:ascii="Tahoma" w:hAnsi="Tahoma" w:cs="Tahoma"/>
      <w:sz w:val="16"/>
      <w:szCs w:val="16"/>
    </w:rPr>
  </w:style>
  <w:style w:type="character" w:styleId="HTMLCode">
    <w:name w:val="HTML Code"/>
    <w:basedOn w:val="DefaultParagraphFont"/>
    <w:uiPriority w:val="99"/>
    <w:semiHidden/>
    <w:unhideWhenUsed/>
    <w:rsid w:val="00AB18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B3BA6"/>
    <w:rPr>
      <w:rFonts w:asciiTheme="majorHAnsi" w:eastAsiaTheme="majorEastAsia" w:hAnsiTheme="majorHAnsi" w:cstheme="majorBidi"/>
      <w:b/>
      <w:bCs/>
      <w:color w:val="4F81BD" w:themeColor="accent1"/>
      <w:sz w:val="26"/>
      <w:szCs w:val="26"/>
    </w:rPr>
  </w:style>
  <w:style w:type="character" w:customStyle="1" w:styleId="cm-comment">
    <w:name w:val="cm-comment"/>
    <w:basedOn w:val="DefaultParagraphFont"/>
    <w:rsid w:val="006B3BA6"/>
  </w:style>
  <w:style w:type="character" w:customStyle="1" w:styleId="cm-attribute">
    <w:name w:val="cm-attribute"/>
    <w:basedOn w:val="DefaultParagraphFont"/>
    <w:rsid w:val="006B3BA6"/>
  </w:style>
</w:styles>
</file>

<file path=word/webSettings.xml><?xml version="1.0" encoding="utf-8"?>
<w:webSettings xmlns:r="http://schemas.openxmlformats.org/officeDocument/2006/relationships" xmlns:w="http://schemas.openxmlformats.org/wordprocessingml/2006/main">
  <w:divs>
    <w:div w:id="136917610">
      <w:bodyDiv w:val="1"/>
      <w:marLeft w:val="0"/>
      <w:marRight w:val="0"/>
      <w:marTop w:val="0"/>
      <w:marBottom w:val="0"/>
      <w:divBdr>
        <w:top w:val="none" w:sz="0" w:space="0" w:color="auto"/>
        <w:left w:val="none" w:sz="0" w:space="0" w:color="auto"/>
        <w:bottom w:val="none" w:sz="0" w:space="0" w:color="auto"/>
        <w:right w:val="none" w:sz="0" w:space="0" w:color="auto"/>
      </w:divBdr>
    </w:div>
    <w:div w:id="221990981">
      <w:bodyDiv w:val="1"/>
      <w:marLeft w:val="0"/>
      <w:marRight w:val="0"/>
      <w:marTop w:val="0"/>
      <w:marBottom w:val="0"/>
      <w:divBdr>
        <w:top w:val="none" w:sz="0" w:space="0" w:color="auto"/>
        <w:left w:val="none" w:sz="0" w:space="0" w:color="auto"/>
        <w:bottom w:val="none" w:sz="0" w:space="0" w:color="auto"/>
        <w:right w:val="none" w:sz="0" w:space="0" w:color="auto"/>
      </w:divBdr>
      <w:divsChild>
        <w:div w:id="1220944325">
          <w:marLeft w:val="0"/>
          <w:marRight w:val="0"/>
          <w:marTop w:val="80"/>
          <w:marBottom w:val="80"/>
          <w:divBdr>
            <w:top w:val="none" w:sz="0" w:space="0" w:color="auto"/>
            <w:left w:val="none" w:sz="0" w:space="0" w:color="auto"/>
            <w:bottom w:val="none" w:sz="0" w:space="0" w:color="auto"/>
            <w:right w:val="none" w:sz="0" w:space="0" w:color="auto"/>
          </w:divBdr>
          <w:divsChild>
            <w:div w:id="1497769685">
              <w:marLeft w:val="0"/>
              <w:marRight w:val="0"/>
              <w:marTop w:val="0"/>
              <w:marBottom w:val="0"/>
              <w:divBdr>
                <w:top w:val="none" w:sz="0" w:space="0" w:color="auto"/>
                <w:left w:val="none" w:sz="0" w:space="0" w:color="auto"/>
                <w:bottom w:val="none" w:sz="0" w:space="0" w:color="auto"/>
                <w:right w:val="none" w:sz="0" w:space="0" w:color="auto"/>
              </w:divBdr>
              <w:divsChild>
                <w:div w:id="1669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0207">
      <w:bodyDiv w:val="1"/>
      <w:marLeft w:val="0"/>
      <w:marRight w:val="0"/>
      <w:marTop w:val="0"/>
      <w:marBottom w:val="0"/>
      <w:divBdr>
        <w:top w:val="none" w:sz="0" w:space="0" w:color="auto"/>
        <w:left w:val="none" w:sz="0" w:space="0" w:color="auto"/>
        <w:bottom w:val="none" w:sz="0" w:space="0" w:color="auto"/>
        <w:right w:val="none" w:sz="0" w:space="0" w:color="auto"/>
      </w:divBdr>
    </w:div>
    <w:div w:id="285354476">
      <w:bodyDiv w:val="1"/>
      <w:marLeft w:val="0"/>
      <w:marRight w:val="0"/>
      <w:marTop w:val="0"/>
      <w:marBottom w:val="0"/>
      <w:divBdr>
        <w:top w:val="none" w:sz="0" w:space="0" w:color="auto"/>
        <w:left w:val="none" w:sz="0" w:space="0" w:color="auto"/>
        <w:bottom w:val="none" w:sz="0" w:space="0" w:color="auto"/>
        <w:right w:val="none" w:sz="0" w:space="0" w:color="auto"/>
      </w:divBdr>
    </w:div>
    <w:div w:id="309217252">
      <w:bodyDiv w:val="1"/>
      <w:marLeft w:val="0"/>
      <w:marRight w:val="0"/>
      <w:marTop w:val="0"/>
      <w:marBottom w:val="0"/>
      <w:divBdr>
        <w:top w:val="none" w:sz="0" w:space="0" w:color="auto"/>
        <w:left w:val="none" w:sz="0" w:space="0" w:color="auto"/>
        <w:bottom w:val="none" w:sz="0" w:space="0" w:color="auto"/>
        <w:right w:val="none" w:sz="0" w:space="0" w:color="auto"/>
      </w:divBdr>
    </w:div>
    <w:div w:id="322972983">
      <w:bodyDiv w:val="1"/>
      <w:marLeft w:val="0"/>
      <w:marRight w:val="0"/>
      <w:marTop w:val="0"/>
      <w:marBottom w:val="0"/>
      <w:divBdr>
        <w:top w:val="none" w:sz="0" w:space="0" w:color="auto"/>
        <w:left w:val="none" w:sz="0" w:space="0" w:color="auto"/>
        <w:bottom w:val="none" w:sz="0" w:space="0" w:color="auto"/>
        <w:right w:val="none" w:sz="0" w:space="0" w:color="auto"/>
      </w:divBdr>
    </w:div>
    <w:div w:id="342710457">
      <w:bodyDiv w:val="1"/>
      <w:marLeft w:val="0"/>
      <w:marRight w:val="0"/>
      <w:marTop w:val="0"/>
      <w:marBottom w:val="0"/>
      <w:divBdr>
        <w:top w:val="none" w:sz="0" w:space="0" w:color="auto"/>
        <w:left w:val="none" w:sz="0" w:space="0" w:color="auto"/>
        <w:bottom w:val="none" w:sz="0" w:space="0" w:color="auto"/>
        <w:right w:val="none" w:sz="0" w:space="0" w:color="auto"/>
      </w:divBdr>
      <w:divsChild>
        <w:div w:id="159927782">
          <w:marLeft w:val="0"/>
          <w:marRight w:val="0"/>
          <w:marTop w:val="0"/>
          <w:marBottom w:val="0"/>
          <w:divBdr>
            <w:top w:val="none" w:sz="0" w:space="0" w:color="auto"/>
            <w:left w:val="none" w:sz="0" w:space="0" w:color="auto"/>
            <w:bottom w:val="none" w:sz="0" w:space="0" w:color="auto"/>
            <w:right w:val="none" w:sz="0" w:space="0" w:color="auto"/>
          </w:divBdr>
          <w:divsChild>
            <w:div w:id="672953089">
              <w:marLeft w:val="0"/>
              <w:marRight w:val="0"/>
              <w:marTop w:val="0"/>
              <w:marBottom w:val="0"/>
              <w:divBdr>
                <w:top w:val="none" w:sz="0" w:space="0" w:color="auto"/>
                <w:left w:val="none" w:sz="0" w:space="0" w:color="auto"/>
                <w:bottom w:val="none" w:sz="0" w:space="0" w:color="auto"/>
                <w:right w:val="none" w:sz="0" w:space="0" w:color="auto"/>
              </w:divBdr>
              <w:divsChild>
                <w:div w:id="913055013">
                  <w:marLeft w:val="0"/>
                  <w:marRight w:val="0"/>
                  <w:marTop w:val="0"/>
                  <w:marBottom w:val="0"/>
                  <w:divBdr>
                    <w:top w:val="none" w:sz="0" w:space="0" w:color="auto"/>
                    <w:left w:val="none" w:sz="0" w:space="0" w:color="auto"/>
                    <w:bottom w:val="none" w:sz="0" w:space="0" w:color="auto"/>
                    <w:right w:val="none" w:sz="0" w:space="0" w:color="auto"/>
                  </w:divBdr>
                  <w:divsChild>
                    <w:div w:id="517239767">
                      <w:marLeft w:val="0"/>
                      <w:marRight w:val="0"/>
                      <w:marTop w:val="0"/>
                      <w:marBottom w:val="0"/>
                      <w:divBdr>
                        <w:top w:val="none" w:sz="0" w:space="0" w:color="auto"/>
                        <w:left w:val="none" w:sz="0" w:space="0" w:color="auto"/>
                        <w:bottom w:val="none" w:sz="0" w:space="0" w:color="auto"/>
                        <w:right w:val="none" w:sz="0" w:space="0" w:color="auto"/>
                      </w:divBdr>
                      <w:divsChild>
                        <w:div w:id="22827525">
                          <w:marLeft w:val="0"/>
                          <w:marRight w:val="0"/>
                          <w:marTop w:val="0"/>
                          <w:marBottom w:val="0"/>
                          <w:divBdr>
                            <w:top w:val="none" w:sz="0" w:space="0" w:color="auto"/>
                            <w:left w:val="none" w:sz="0" w:space="0" w:color="auto"/>
                            <w:bottom w:val="none" w:sz="0" w:space="0" w:color="auto"/>
                            <w:right w:val="none" w:sz="0" w:space="0" w:color="auto"/>
                          </w:divBdr>
                          <w:divsChild>
                            <w:div w:id="1400594235">
                              <w:marLeft w:val="0"/>
                              <w:marRight w:val="0"/>
                              <w:marTop w:val="0"/>
                              <w:marBottom w:val="0"/>
                              <w:divBdr>
                                <w:top w:val="none" w:sz="0" w:space="0" w:color="auto"/>
                                <w:left w:val="none" w:sz="0" w:space="0" w:color="auto"/>
                                <w:bottom w:val="none" w:sz="0" w:space="0" w:color="auto"/>
                                <w:right w:val="none" w:sz="0" w:space="0" w:color="auto"/>
                              </w:divBdr>
                              <w:divsChild>
                                <w:div w:id="571887757">
                                  <w:marLeft w:val="0"/>
                                  <w:marRight w:val="0"/>
                                  <w:marTop w:val="0"/>
                                  <w:marBottom w:val="0"/>
                                  <w:divBdr>
                                    <w:top w:val="none" w:sz="0" w:space="0" w:color="auto"/>
                                    <w:left w:val="none" w:sz="0" w:space="0" w:color="auto"/>
                                    <w:bottom w:val="none" w:sz="0" w:space="0" w:color="auto"/>
                                    <w:right w:val="none" w:sz="0" w:space="0" w:color="auto"/>
                                  </w:divBdr>
                                  <w:divsChild>
                                    <w:div w:id="610208479">
                                      <w:marLeft w:val="0"/>
                                      <w:marRight w:val="0"/>
                                      <w:marTop w:val="0"/>
                                      <w:marBottom w:val="0"/>
                                      <w:divBdr>
                                        <w:top w:val="none" w:sz="0" w:space="0" w:color="auto"/>
                                        <w:left w:val="none" w:sz="0" w:space="0" w:color="auto"/>
                                        <w:bottom w:val="none" w:sz="0" w:space="0" w:color="auto"/>
                                        <w:right w:val="none" w:sz="0" w:space="0" w:color="auto"/>
                                      </w:divBdr>
                                      <w:divsChild>
                                        <w:div w:id="1859344441">
                                          <w:marLeft w:val="0"/>
                                          <w:marRight w:val="0"/>
                                          <w:marTop w:val="0"/>
                                          <w:marBottom w:val="0"/>
                                          <w:divBdr>
                                            <w:top w:val="none" w:sz="0" w:space="0" w:color="auto"/>
                                            <w:left w:val="none" w:sz="0" w:space="0" w:color="auto"/>
                                            <w:bottom w:val="none" w:sz="0" w:space="0" w:color="auto"/>
                                            <w:right w:val="none" w:sz="0" w:space="0" w:color="auto"/>
                                          </w:divBdr>
                                          <w:divsChild>
                                            <w:div w:id="10727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825402">
          <w:marLeft w:val="0"/>
          <w:marRight w:val="0"/>
          <w:marTop w:val="0"/>
          <w:marBottom w:val="0"/>
          <w:divBdr>
            <w:top w:val="none" w:sz="0" w:space="0" w:color="auto"/>
            <w:left w:val="none" w:sz="0" w:space="0" w:color="auto"/>
            <w:bottom w:val="none" w:sz="0" w:space="0" w:color="auto"/>
            <w:right w:val="none" w:sz="0" w:space="0" w:color="auto"/>
          </w:divBdr>
          <w:divsChild>
            <w:div w:id="453795377">
              <w:marLeft w:val="0"/>
              <w:marRight w:val="0"/>
              <w:marTop w:val="0"/>
              <w:marBottom w:val="0"/>
              <w:divBdr>
                <w:top w:val="none" w:sz="0" w:space="0" w:color="auto"/>
                <w:left w:val="none" w:sz="0" w:space="0" w:color="auto"/>
                <w:bottom w:val="none" w:sz="0" w:space="0" w:color="auto"/>
                <w:right w:val="none" w:sz="0" w:space="0" w:color="auto"/>
              </w:divBdr>
              <w:divsChild>
                <w:div w:id="679897523">
                  <w:marLeft w:val="0"/>
                  <w:marRight w:val="0"/>
                  <w:marTop w:val="0"/>
                  <w:marBottom w:val="0"/>
                  <w:divBdr>
                    <w:top w:val="none" w:sz="0" w:space="0" w:color="auto"/>
                    <w:left w:val="none" w:sz="0" w:space="0" w:color="auto"/>
                    <w:bottom w:val="none" w:sz="0" w:space="0" w:color="auto"/>
                    <w:right w:val="none" w:sz="0" w:space="0" w:color="auto"/>
                  </w:divBdr>
                  <w:divsChild>
                    <w:div w:id="142475862">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907646168">
                              <w:marLeft w:val="0"/>
                              <w:marRight w:val="0"/>
                              <w:marTop w:val="0"/>
                              <w:marBottom w:val="0"/>
                              <w:divBdr>
                                <w:top w:val="none" w:sz="0" w:space="0" w:color="auto"/>
                                <w:left w:val="none" w:sz="0" w:space="0" w:color="auto"/>
                                <w:bottom w:val="none" w:sz="0" w:space="0" w:color="auto"/>
                                <w:right w:val="none" w:sz="0" w:space="0" w:color="auto"/>
                              </w:divBdr>
                              <w:divsChild>
                                <w:div w:id="1825851353">
                                  <w:marLeft w:val="0"/>
                                  <w:marRight w:val="0"/>
                                  <w:marTop w:val="0"/>
                                  <w:marBottom w:val="0"/>
                                  <w:divBdr>
                                    <w:top w:val="none" w:sz="0" w:space="0" w:color="auto"/>
                                    <w:left w:val="none" w:sz="0" w:space="0" w:color="auto"/>
                                    <w:bottom w:val="none" w:sz="0" w:space="0" w:color="auto"/>
                                    <w:right w:val="none" w:sz="0" w:space="0" w:color="auto"/>
                                  </w:divBdr>
                                  <w:divsChild>
                                    <w:div w:id="1722169964">
                                      <w:marLeft w:val="0"/>
                                      <w:marRight w:val="0"/>
                                      <w:marTop w:val="0"/>
                                      <w:marBottom w:val="0"/>
                                      <w:divBdr>
                                        <w:top w:val="none" w:sz="0" w:space="0" w:color="auto"/>
                                        <w:left w:val="none" w:sz="0" w:space="0" w:color="auto"/>
                                        <w:bottom w:val="none" w:sz="0" w:space="0" w:color="auto"/>
                                        <w:right w:val="none" w:sz="0" w:space="0" w:color="auto"/>
                                      </w:divBdr>
                                      <w:divsChild>
                                        <w:div w:id="1382052448">
                                          <w:marLeft w:val="0"/>
                                          <w:marRight w:val="0"/>
                                          <w:marTop w:val="300"/>
                                          <w:marBottom w:val="300"/>
                                          <w:divBdr>
                                            <w:top w:val="none" w:sz="0" w:space="0" w:color="auto"/>
                                            <w:left w:val="none" w:sz="0" w:space="0" w:color="auto"/>
                                            <w:bottom w:val="none" w:sz="0" w:space="0" w:color="auto"/>
                                            <w:right w:val="none" w:sz="0" w:space="0" w:color="auto"/>
                                          </w:divBdr>
                                          <w:divsChild>
                                            <w:div w:id="618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19185">
          <w:marLeft w:val="0"/>
          <w:marRight w:val="0"/>
          <w:marTop w:val="0"/>
          <w:marBottom w:val="0"/>
          <w:divBdr>
            <w:top w:val="none" w:sz="0" w:space="0" w:color="auto"/>
            <w:left w:val="none" w:sz="0" w:space="0" w:color="auto"/>
            <w:bottom w:val="none" w:sz="0" w:space="0" w:color="auto"/>
            <w:right w:val="none" w:sz="0" w:space="0" w:color="auto"/>
          </w:divBdr>
          <w:divsChild>
            <w:div w:id="1244754551">
              <w:marLeft w:val="0"/>
              <w:marRight w:val="0"/>
              <w:marTop w:val="0"/>
              <w:marBottom w:val="0"/>
              <w:divBdr>
                <w:top w:val="none" w:sz="0" w:space="0" w:color="auto"/>
                <w:left w:val="none" w:sz="0" w:space="0" w:color="auto"/>
                <w:bottom w:val="none" w:sz="0" w:space="0" w:color="auto"/>
                <w:right w:val="none" w:sz="0" w:space="0" w:color="auto"/>
              </w:divBdr>
              <w:divsChild>
                <w:div w:id="1254128881">
                  <w:marLeft w:val="0"/>
                  <w:marRight w:val="0"/>
                  <w:marTop w:val="0"/>
                  <w:marBottom w:val="0"/>
                  <w:divBdr>
                    <w:top w:val="none" w:sz="0" w:space="0" w:color="auto"/>
                    <w:left w:val="none" w:sz="0" w:space="0" w:color="auto"/>
                    <w:bottom w:val="none" w:sz="0" w:space="0" w:color="auto"/>
                    <w:right w:val="none" w:sz="0" w:space="0" w:color="auto"/>
                  </w:divBdr>
                  <w:divsChild>
                    <w:div w:id="1819149628">
                      <w:marLeft w:val="0"/>
                      <w:marRight w:val="0"/>
                      <w:marTop w:val="0"/>
                      <w:marBottom w:val="0"/>
                      <w:divBdr>
                        <w:top w:val="none" w:sz="0" w:space="0" w:color="auto"/>
                        <w:left w:val="none" w:sz="0" w:space="0" w:color="auto"/>
                        <w:bottom w:val="none" w:sz="0" w:space="0" w:color="auto"/>
                        <w:right w:val="none" w:sz="0" w:space="0" w:color="auto"/>
                      </w:divBdr>
                      <w:divsChild>
                        <w:div w:id="1371104556">
                          <w:marLeft w:val="0"/>
                          <w:marRight w:val="0"/>
                          <w:marTop w:val="0"/>
                          <w:marBottom w:val="0"/>
                          <w:divBdr>
                            <w:top w:val="none" w:sz="0" w:space="0" w:color="auto"/>
                            <w:left w:val="none" w:sz="0" w:space="0" w:color="auto"/>
                            <w:bottom w:val="none" w:sz="0" w:space="0" w:color="auto"/>
                            <w:right w:val="none" w:sz="0" w:space="0" w:color="auto"/>
                          </w:divBdr>
                          <w:divsChild>
                            <w:div w:id="199512312">
                              <w:marLeft w:val="0"/>
                              <w:marRight w:val="0"/>
                              <w:marTop w:val="0"/>
                              <w:marBottom w:val="0"/>
                              <w:divBdr>
                                <w:top w:val="none" w:sz="0" w:space="0" w:color="auto"/>
                                <w:left w:val="none" w:sz="0" w:space="0" w:color="auto"/>
                                <w:bottom w:val="none" w:sz="0" w:space="0" w:color="auto"/>
                                <w:right w:val="none" w:sz="0" w:space="0" w:color="auto"/>
                              </w:divBdr>
                              <w:divsChild>
                                <w:div w:id="538589749">
                                  <w:marLeft w:val="0"/>
                                  <w:marRight w:val="0"/>
                                  <w:marTop w:val="0"/>
                                  <w:marBottom w:val="0"/>
                                  <w:divBdr>
                                    <w:top w:val="none" w:sz="0" w:space="0" w:color="auto"/>
                                    <w:left w:val="none" w:sz="0" w:space="0" w:color="auto"/>
                                    <w:bottom w:val="none" w:sz="0" w:space="0" w:color="auto"/>
                                    <w:right w:val="none" w:sz="0" w:space="0" w:color="auto"/>
                                  </w:divBdr>
                                  <w:divsChild>
                                    <w:div w:id="107324037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sChild>
                                            <w:div w:id="2123184537">
                                              <w:marLeft w:val="0"/>
                                              <w:marRight w:val="0"/>
                                              <w:marTop w:val="0"/>
                                              <w:marBottom w:val="0"/>
                                              <w:divBdr>
                                                <w:top w:val="none" w:sz="0" w:space="0" w:color="auto"/>
                                                <w:left w:val="none" w:sz="0" w:space="0" w:color="auto"/>
                                                <w:bottom w:val="none" w:sz="0" w:space="0" w:color="auto"/>
                                                <w:right w:val="none" w:sz="0" w:space="0" w:color="auto"/>
                                              </w:divBdr>
                                              <w:divsChild>
                                                <w:div w:id="1557817254">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156600">
      <w:bodyDiv w:val="1"/>
      <w:marLeft w:val="0"/>
      <w:marRight w:val="0"/>
      <w:marTop w:val="0"/>
      <w:marBottom w:val="0"/>
      <w:divBdr>
        <w:top w:val="none" w:sz="0" w:space="0" w:color="auto"/>
        <w:left w:val="none" w:sz="0" w:space="0" w:color="auto"/>
        <w:bottom w:val="none" w:sz="0" w:space="0" w:color="auto"/>
        <w:right w:val="none" w:sz="0" w:space="0" w:color="auto"/>
      </w:divBdr>
      <w:divsChild>
        <w:div w:id="444617811">
          <w:marLeft w:val="0"/>
          <w:marRight w:val="0"/>
          <w:marTop w:val="0"/>
          <w:marBottom w:val="0"/>
          <w:divBdr>
            <w:top w:val="none" w:sz="0" w:space="0" w:color="auto"/>
            <w:left w:val="none" w:sz="0" w:space="0" w:color="auto"/>
            <w:bottom w:val="none" w:sz="0" w:space="0" w:color="auto"/>
            <w:right w:val="none" w:sz="0" w:space="0" w:color="auto"/>
          </w:divBdr>
          <w:divsChild>
            <w:div w:id="1361783558">
              <w:marLeft w:val="0"/>
              <w:marRight w:val="0"/>
              <w:marTop w:val="0"/>
              <w:marBottom w:val="0"/>
              <w:divBdr>
                <w:top w:val="single" w:sz="4" w:space="0" w:color="D9DCDD"/>
                <w:left w:val="single" w:sz="4" w:space="0" w:color="D9DCDD"/>
                <w:bottom w:val="single" w:sz="4" w:space="0" w:color="D9DCDD"/>
                <w:right w:val="single" w:sz="4" w:space="0" w:color="D9DCDD"/>
              </w:divBdr>
              <w:divsChild>
                <w:div w:id="858087363">
                  <w:marLeft w:val="0"/>
                  <w:marRight w:val="-300"/>
                  <w:marTop w:val="0"/>
                  <w:marBottom w:val="0"/>
                  <w:divBdr>
                    <w:top w:val="none" w:sz="0" w:space="0" w:color="auto"/>
                    <w:left w:val="none" w:sz="0" w:space="0" w:color="auto"/>
                    <w:bottom w:val="none" w:sz="0" w:space="0" w:color="auto"/>
                    <w:right w:val="none" w:sz="0" w:space="0" w:color="auto"/>
                  </w:divBdr>
                  <w:divsChild>
                    <w:div w:id="816385420">
                      <w:marLeft w:val="310"/>
                      <w:marRight w:val="0"/>
                      <w:marTop w:val="0"/>
                      <w:marBottom w:val="0"/>
                      <w:divBdr>
                        <w:top w:val="none" w:sz="0" w:space="0" w:color="auto"/>
                        <w:left w:val="none" w:sz="0" w:space="0" w:color="auto"/>
                        <w:bottom w:val="none" w:sz="0" w:space="0" w:color="auto"/>
                        <w:right w:val="none" w:sz="0" w:space="0" w:color="auto"/>
                      </w:divBdr>
                      <w:divsChild>
                        <w:div w:id="855657362">
                          <w:marLeft w:val="0"/>
                          <w:marRight w:val="0"/>
                          <w:marTop w:val="0"/>
                          <w:marBottom w:val="0"/>
                          <w:divBdr>
                            <w:top w:val="none" w:sz="0" w:space="0" w:color="auto"/>
                            <w:left w:val="none" w:sz="0" w:space="0" w:color="auto"/>
                            <w:bottom w:val="none" w:sz="0" w:space="0" w:color="auto"/>
                            <w:right w:val="none" w:sz="0" w:space="0" w:color="auto"/>
                          </w:divBdr>
                          <w:divsChild>
                            <w:div w:id="1785345860">
                              <w:marLeft w:val="0"/>
                              <w:marRight w:val="0"/>
                              <w:marTop w:val="0"/>
                              <w:marBottom w:val="0"/>
                              <w:divBdr>
                                <w:top w:val="none" w:sz="0" w:space="0" w:color="auto"/>
                                <w:left w:val="none" w:sz="0" w:space="0" w:color="auto"/>
                                <w:bottom w:val="none" w:sz="0" w:space="0" w:color="auto"/>
                                <w:right w:val="none" w:sz="0" w:space="0" w:color="auto"/>
                              </w:divBdr>
                              <w:divsChild>
                                <w:div w:id="784810388">
                                  <w:marLeft w:val="0"/>
                                  <w:marRight w:val="0"/>
                                  <w:marTop w:val="0"/>
                                  <w:marBottom w:val="0"/>
                                  <w:divBdr>
                                    <w:top w:val="none" w:sz="0" w:space="0" w:color="auto"/>
                                    <w:left w:val="none" w:sz="0" w:space="0" w:color="auto"/>
                                    <w:bottom w:val="none" w:sz="0" w:space="0" w:color="auto"/>
                                    <w:right w:val="none" w:sz="0" w:space="0" w:color="auto"/>
                                  </w:divBdr>
                                  <w:divsChild>
                                    <w:div w:id="603654069">
                                      <w:marLeft w:val="0"/>
                                      <w:marRight w:val="0"/>
                                      <w:marTop w:val="0"/>
                                      <w:marBottom w:val="0"/>
                                      <w:divBdr>
                                        <w:top w:val="none" w:sz="0" w:space="0" w:color="auto"/>
                                        <w:left w:val="none" w:sz="0" w:space="0" w:color="auto"/>
                                        <w:bottom w:val="none" w:sz="0" w:space="0" w:color="auto"/>
                                        <w:right w:val="none" w:sz="0" w:space="0" w:color="auto"/>
                                      </w:divBdr>
                                      <w:divsChild>
                                        <w:div w:id="666980923">
                                          <w:marLeft w:val="0"/>
                                          <w:marRight w:val="0"/>
                                          <w:marTop w:val="0"/>
                                          <w:marBottom w:val="0"/>
                                          <w:divBdr>
                                            <w:top w:val="none" w:sz="0" w:space="0" w:color="auto"/>
                                            <w:left w:val="none" w:sz="0" w:space="0" w:color="auto"/>
                                            <w:bottom w:val="none" w:sz="0" w:space="0" w:color="auto"/>
                                            <w:right w:val="none" w:sz="0" w:space="0" w:color="auto"/>
                                          </w:divBdr>
                                          <w:divsChild>
                                            <w:div w:id="1279988815">
                                              <w:marLeft w:val="0"/>
                                              <w:marRight w:val="0"/>
                                              <w:marTop w:val="0"/>
                                              <w:marBottom w:val="0"/>
                                              <w:divBdr>
                                                <w:top w:val="none" w:sz="0" w:space="0" w:color="auto"/>
                                                <w:left w:val="none" w:sz="0" w:space="0" w:color="auto"/>
                                                <w:bottom w:val="none" w:sz="0" w:space="0" w:color="auto"/>
                                                <w:right w:val="none" w:sz="0" w:space="0" w:color="auto"/>
                                              </w:divBdr>
                                            </w:div>
                                          </w:divsChild>
                                        </w:div>
                                        <w:div w:id="944923037">
                                          <w:marLeft w:val="0"/>
                                          <w:marRight w:val="0"/>
                                          <w:marTop w:val="0"/>
                                          <w:marBottom w:val="0"/>
                                          <w:divBdr>
                                            <w:top w:val="none" w:sz="0" w:space="0" w:color="auto"/>
                                            <w:left w:val="none" w:sz="0" w:space="0" w:color="auto"/>
                                            <w:bottom w:val="none" w:sz="0" w:space="0" w:color="auto"/>
                                            <w:right w:val="none" w:sz="0" w:space="0" w:color="auto"/>
                                          </w:divBdr>
                                          <w:divsChild>
                                            <w:div w:id="796869795">
                                              <w:marLeft w:val="0"/>
                                              <w:marRight w:val="0"/>
                                              <w:marTop w:val="0"/>
                                              <w:marBottom w:val="0"/>
                                              <w:divBdr>
                                                <w:top w:val="none" w:sz="0" w:space="0" w:color="auto"/>
                                                <w:left w:val="none" w:sz="0" w:space="0" w:color="auto"/>
                                                <w:bottom w:val="none" w:sz="0" w:space="0" w:color="auto"/>
                                                <w:right w:val="none" w:sz="0" w:space="0" w:color="auto"/>
                                              </w:divBdr>
                                            </w:div>
                                          </w:divsChild>
                                        </w:div>
                                        <w:div w:id="256333140">
                                          <w:marLeft w:val="0"/>
                                          <w:marRight w:val="0"/>
                                          <w:marTop w:val="0"/>
                                          <w:marBottom w:val="0"/>
                                          <w:divBdr>
                                            <w:top w:val="none" w:sz="0" w:space="0" w:color="auto"/>
                                            <w:left w:val="none" w:sz="0" w:space="0" w:color="auto"/>
                                            <w:bottom w:val="none" w:sz="0" w:space="0" w:color="auto"/>
                                            <w:right w:val="none" w:sz="0" w:space="0" w:color="auto"/>
                                          </w:divBdr>
                                          <w:divsChild>
                                            <w:div w:id="15718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845213">
          <w:marLeft w:val="0"/>
          <w:marRight w:val="0"/>
          <w:marTop w:val="0"/>
          <w:marBottom w:val="0"/>
          <w:divBdr>
            <w:top w:val="none" w:sz="0" w:space="0" w:color="auto"/>
            <w:left w:val="none" w:sz="0" w:space="0" w:color="auto"/>
            <w:bottom w:val="none" w:sz="0" w:space="0" w:color="auto"/>
            <w:right w:val="none" w:sz="0" w:space="0" w:color="auto"/>
          </w:divBdr>
          <w:divsChild>
            <w:div w:id="1752316666">
              <w:marLeft w:val="0"/>
              <w:marRight w:val="0"/>
              <w:marTop w:val="0"/>
              <w:marBottom w:val="0"/>
              <w:divBdr>
                <w:top w:val="single" w:sz="4" w:space="0" w:color="D9DCDD"/>
                <w:left w:val="single" w:sz="4" w:space="0" w:color="D9DCDD"/>
                <w:bottom w:val="single" w:sz="4" w:space="0" w:color="D9DCDD"/>
                <w:right w:val="single" w:sz="4" w:space="0" w:color="D9DCDD"/>
              </w:divBdr>
              <w:divsChild>
                <w:div w:id="1099791678">
                  <w:marLeft w:val="0"/>
                  <w:marRight w:val="-300"/>
                  <w:marTop w:val="0"/>
                  <w:marBottom w:val="0"/>
                  <w:divBdr>
                    <w:top w:val="none" w:sz="0" w:space="0" w:color="auto"/>
                    <w:left w:val="none" w:sz="0" w:space="0" w:color="auto"/>
                    <w:bottom w:val="none" w:sz="0" w:space="0" w:color="auto"/>
                    <w:right w:val="none" w:sz="0" w:space="0" w:color="auto"/>
                  </w:divBdr>
                  <w:divsChild>
                    <w:div w:id="358243683">
                      <w:marLeft w:val="310"/>
                      <w:marRight w:val="0"/>
                      <w:marTop w:val="0"/>
                      <w:marBottom w:val="0"/>
                      <w:divBdr>
                        <w:top w:val="none" w:sz="0" w:space="0" w:color="auto"/>
                        <w:left w:val="none" w:sz="0" w:space="0" w:color="auto"/>
                        <w:bottom w:val="none" w:sz="0" w:space="0" w:color="auto"/>
                        <w:right w:val="none" w:sz="0" w:space="0" w:color="auto"/>
                      </w:divBdr>
                      <w:divsChild>
                        <w:div w:id="1058897602">
                          <w:marLeft w:val="0"/>
                          <w:marRight w:val="0"/>
                          <w:marTop w:val="0"/>
                          <w:marBottom w:val="0"/>
                          <w:divBdr>
                            <w:top w:val="none" w:sz="0" w:space="0" w:color="auto"/>
                            <w:left w:val="none" w:sz="0" w:space="0" w:color="auto"/>
                            <w:bottom w:val="none" w:sz="0" w:space="0" w:color="auto"/>
                            <w:right w:val="none" w:sz="0" w:space="0" w:color="auto"/>
                          </w:divBdr>
                          <w:divsChild>
                            <w:div w:id="545799621">
                              <w:marLeft w:val="0"/>
                              <w:marRight w:val="0"/>
                              <w:marTop w:val="0"/>
                              <w:marBottom w:val="0"/>
                              <w:divBdr>
                                <w:top w:val="none" w:sz="0" w:space="0" w:color="auto"/>
                                <w:left w:val="none" w:sz="0" w:space="0" w:color="auto"/>
                                <w:bottom w:val="none" w:sz="0" w:space="0" w:color="auto"/>
                                <w:right w:val="none" w:sz="0" w:space="0" w:color="auto"/>
                              </w:divBdr>
                              <w:divsChild>
                                <w:div w:id="1075317111">
                                  <w:marLeft w:val="0"/>
                                  <w:marRight w:val="0"/>
                                  <w:marTop w:val="0"/>
                                  <w:marBottom w:val="0"/>
                                  <w:divBdr>
                                    <w:top w:val="none" w:sz="0" w:space="0" w:color="auto"/>
                                    <w:left w:val="none" w:sz="0" w:space="0" w:color="auto"/>
                                    <w:bottom w:val="none" w:sz="0" w:space="0" w:color="auto"/>
                                    <w:right w:val="none" w:sz="0" w:space="0" w:color="auto"/>
                                  </w:divBdr>
                                  <w:divsChild>
                                    <w:div w:id="235827376">
                                      <w:marLeft w:val="0"/>
                                      <w:marRight w:val="0"/>
                                      <w:marTop w:val="0"/>
                                      <w:marBottom w:val="0"/>
                                      <w:divBdr>
                                        <w:top w:val="none" w:sz="0" w:space="0" w:color="auto"/>
                                        <w:left w:val="none" w:sz="0" w:space="0" w:color="auto"/>
                                        <w:bottom w:val="none" w:sz="0" w:space="0" w:color="auto"/>
                                        <w:right w:val="none" w:sz="0" w:space="0" w:color="auto"/>
                                      </w:divBdr>
                                      <w:divsChild>
                                        <w:div w:id="1575503157">
                                          <w:marLeft w:val="0"/>
                                          <w:marRight w:val="0"/>
                                          <w:marTop w:val="0"/>
                                          <w:marBottom w:val="0"/>
                                          <w:divBdr>
                                            <w:top w:val="none" w:sz="0" w:space="0" w:color="auto"/>
                                            <w:left w:val="none" w:sz="0" w:space="0" w:color="auto"/>
                                            <w:bottom w:val="none" w:sz="0" w:space="0" w:color="auto"/>
                                            <w:right w:val="none" w:sz="0" w:space="0" w:color="auto"/>
                                          </w:divBdr>
                                          <w:divsChild>
                                            <w:div w:id="357007251">
                                              <w:marLeft w:val="0"/>
                                              <w:marRight w:val="0"/>
                                              <w:marTop w:val="0"/>
                                              <w:marBottom w:val="0"/>
                                              <w:divBdr>
                                                <w:top w:val="none" w:sz="0" w:space="0" w:color="auto"/>
                                                <w:left w:val="none" w:sz="0" w:space="0" w:color="auto"/>
                                                <w:bottom w:val="none" w:sz="0" w:space="0" w:color="auto"/>
                                                <w:right w:val="none" w:sz="0" w:space="0" w:color="auto"/>
                                              </w:divBdr>
                                            </w:div>
                                          </w:divsChild>
                                        </w:div>
                                        <w:div w:id="109058164">
                                          <w:marLeft w:val="0"/>
                                          <w:marRight w:val="0"/>
                                          <w:marTop w:val="0"/>
                                          <w:marBottom w:val="0"/>
                                          <w:divBdr>
                                            <w:top w:val="none" w:sz="0" w:space="0" w:color="auto"/>
                                            <w:left w:val="none" w:sz="0" w:space="0" w:color="auto"/>
                                            <w:bottom w:val="none" w:sz="0" w:space="0" w:color="auto"/>
                                            <w:right w:val="none" w:sz="0" w:space="0" w:color="auto"/>
                                          </w:divBdr>
                                          <w:divsChild>
                                            <w:div w:id="304163956">
                                              <w:marLeft w:val="0"/>
                                              <w:marRight w:val="0"/>
                                              <w:marTop w:val="0"/>
                                              <w:marBottom w:val="0"/>
                                              <w:divBdr>
                                                <w:top w:val="none" w:sz="0" w:space="0" w:color="auto"/>
                                                <w:left w:val="none" w:sz="0" w:space="0" w:color="auto"/>
                                                <w:bottom w:val="none" w:sz="0" w:space="0" w:color="auto"/>
                                                <w:right w:val="none" w:sz="0" w:space="0" w:color="auto"/>
                                              </w:divBdr>
                                            </w:div>
                                          </w:divsChild>
                                        </w:div>
                                        <w:div w:id="990137176">
                                          <w:marLeft w:val="0"/>
                                          <w:marRight w:val="0"/>
                                          <w:marTop w:val="0"/>
                                          <w:marBottom w:val="0"/>
                                          <w:divBdr>
                                            <w:top w:val="none" w:sz="0" w:space="0" w:color="auto"/>
                                            <w:left w:val="none" w:sz="0" w:space="0" w:color="auto"/>
                                            <w:bottom w:val="none" w:sz="0" w:space="0" w:color="auto"/>
                                            <w:right w:val="none" w:sz="0" w:space="0" w:color="auto"/>
                                          </w:divBdr>
                                          <w:divsChild>
                                            <w:div w:id="9190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3343">
          <w:marLeft w:val="0"/>
          <w:marRight w:val="0"/>
          <w:marTop w:val="0"/>
          <w:marBottom w:val="0"/>
          <w:divBdr>
            <w:top w:val="none" w:sz="0" w:space="0" w:color="auto"/>
            <w:left w:val="none" w:sz="0" w:space="0" w:color="auto"/>
            <w:bottom w:val="none" w:sz="0" w:space="0" w:color="auto"/>
            <w:right w:val="none" w:sz="0" w:space="0" w:color="auto"/>
          </w:divBdr>
          <w:divsChild>
            <w:div w:id="1033773775">
              <w:marLeft w:val="0"/>
              <w:marRight w:val="0"/>
              <w:marTop w:val="0"/>
              <w:marBottom w:val="0"/>
              <w:divBdr>
                <w:top w:val="single" w:sz="4" w:space="0" w:color="D9DCDD"/>
                <w:left w:val="single" w:sz="4" w:space="0" w:color="D9DCDD"/>
                <w:bottom w:val="single" w:sz="4" w:space="0" w:color="D9DCDD"/>
                <w:right w:val="single" w:sz="4" w:space="0" w:color="D9DCDD"/>
              </w:divBdr>
              <w:divsChild>
                <w:div w:id="1755740297">
                  <w:marLeft w:val="0"/>
                  <w:marRight w:val="-300"/>
                  <w:marTop w:val="0"/>
                  <w:marBottom w:val="0"/>
                  <w:divBdr>
                    <w:top w:val="none" w:sz="0" w:space="0" w:color="auto"/>
                    <w:left w:val="none" w:sz="0" w:space="0" w:color="auto"/>
                    <w:bottom w:val="none" w:sz="0" w:space="0" w:color="auto"/>
                    <w:right w:val="none" w:sz="0" w:space="0" w:color="auto"/>
                  </w:divBdr>
                  <w:divsChild>
                    <w:div w:id="946697504">
                      <w:marLeft w:val="310"/>
                      <w:marRight w:val="0"/>
                      <w:marTop w:val="0"/>
                      <w:marBottom w:val="0"/>
                      <w:divBdr>
                        <w:top w:val="none" w:sz="0" w:space="0" w:color="auto"/>
                        <w:left w:val="none" w:sz="0" w:space="0" w:color="auto"/>
                        <w:bottom w:val="none" w:sz="0" w:space="0" w:color="auto"/>
                        <w:right w:val="none" w:sz="0" w:space="0" w:color="auto"/>
                      </w:divBdr>
                      <w:divsChild>
                        <w:div w:id="1694989596">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sChild>
                                <w:div w:id="1374112479">
                                  <w:marLeft w:val="0"/>
                                  <w:marRight w:val="0"/>
                                  <w:marTop w:val="0"/>
                                  <w:marBottom w:val="0"/>
                                  <w:divBdr>
                                    <w:top w:val="none" w:sz="0" w:space="0" w:color="auto"/>
                                    <w:left w:val="none" w:sz="0" w:space="0" w:color="auto"/>
                                    <w:bottom w:val="none" w:sz="0" w:space="0" w:color="auto"/>
                                    <w:right w:val="none" w:sz="0" w:space="0" w:color="auto"/>
                                  </w:divBdr>
                                  <w:divsChild>
                                    <w:div w:id="1171724352">
                                      <w:marLeft w:val="0"/>
                                      <w:marRight w:val="0"/>
                                      <w:marTop w:val="0"/>
                                      <w:marBottom w:val="0"/>
                                      <w:divBdr>
                                        <w:top w:val="none" w:sz="0" w:space="0" w:color="auto"/>
                                        <w:left w:val="none" w:sz="0" w:space="0" w:color="auto"/>
                                        <w:bottom w:val="none" w:sz="0" w:space="0" w:color="auto"/>
                                        <w:right w:val="none" w:sz="0" w:space="0" w:color="auto"/>
                                      </w:divBdr>
                                      <w:divsChild>
                                        <w:div w:id="1489249020">
                                          <w:marLeft w:val="0"/>
                                          <w:marRight w:val="0"/>
                                          <w:marTop w:val="0"/>
                                          <w:marBottom w:val="0"/>
                                          <w:divBdr>
                                            <w:top w:val="none" w:sz="0" w:space="0" w:color="auto"/>
                                            <w:left w:val="none" w:sz="0" w:space="0" w:color="auto"/>
                                            <w:bottom w:val="none" w:sz="0" w:space="0" w:color="auto"/>
                                            <w:right w:val="none" w:sz="0" w:space="0" w:color="auto"/>
                                          </w:divBdr>
                                          <w:divsChild>
                                            <w:div w:id="1379010199">
                                              <w:marLeft w:val="0"/>
                                              <w:marRight w:val="0"/>
                                              <w:marTop w:val="0"/>
                                              <w:marBottom w:val="0"/>
                                              <w:divBdr>
                                                <w:top w:val="none" w:sz="0" w:space="0" w:color="auto"/>
                                                <w:left w:val="none" w:sz="0" w:space="0" w:color="auto"/>
                                                <w:bottom w:val="none" w:sz="0" w:space="0" w:color="auto"/>
                                                <w:right w:val="none" w:sz="0" w:space="0" w:color="auto"/>
                                              </w:divBdr>
                                            </w:div>
                                          </w:divsChild>
                                        </w:div>
                                        <w:div w:id="537592783">
                                          <w:marLeft w:val="0"/>
                                          <w:marRight w:val="0"/>
                                          <w:marTop w:val="0"/>
                                          <w:marBottom w:val="0"/>
                                          <w:divBdr>
                                            <w:top w:val="none" w:sz="0" w:space="0" w:color="auto"/>
                                            <w:left w:val="none" w:sz="0" w:space="0" w:color="auto"/>
                                            <w:bottom w:val="none" w:sz="0" w:space="0" w:color="auto"/>
                                            <w:right w:val="none" w:sz="0" w:space="0" w:color="auto"/>
                                          </w:divBdr>
                                          <w:divsChild>
                                            <w:div w:id="1086533349">
                                              <w:marLeft w:val="0"/>
                                              <w:marRight w:val="0"/>
                                              <w:marTop w:val="0"/>
                                              <w:marBottom w:val="0"/>
                                              <w:divBdr>
                                                <w:top w:val="none" w:sz="0" w:space="0" w:color="auto"/>
                                                <w:left w:val="none" w:sz="0" w:space="0" w:color="auto"/>
                                                <w:bottom w:val="none" w:sz="0" w:space="0" w:color="auto"/>
                                                <w:right w:val="none" w:sz="0" w:space="0" w:color="auto"/>
                                              </w:divBdr>
                                            </w:div>
                                          </w:divsChild>
                                        </w:div>
                                        <w:div w:id="658924325">
                                          <w:marLeft w:val="0"/>
                                          <w:marRight w:val="0"/>
                                          <w:marTop w:val="0"/>
                                          <w:marBottom w:val="0"/>
                                          <w:divBdr>
                                            <w:top w:val="none" w:sz="0" w:space="0" w:color="auto"/>
                                            <w:left w:val="none" w:sz="0" w:space="0" w:color="auto"/>
                                            <w:bottom w:val="none" w:sz="0" w:space="0" w:color="auto"/>
                                            <w:right w:val="none" w:sz="0" w:space="0" w:color="auto"/>
                                          </w:divBdr>
                                          <w:divsChild>
                                            <w:div w:id="546797741">
                                              <w:marLeft w:val="0"/>
                                              <w:marRight w:val="0"/>
                                              <w:marTop w:val="0"/>
                                              <w:marBottom w:val="0"/>
                                              <w:divBdr>
                                                <w:top w:val="none" w:sz="0" w:space="0" w:color="auto"/>
                                                <w:left w:val="none" w:sz="0" w:space="0" w:color="auto"/>
                                                <w:bottom w:val="none" w:sz="0" w:space="0" w:color="auto"/>
                                                <w:right w:val="none" w:sz="0" w:space="0" w:color="auto"/>
                                              </w:divBdr>
                                            </w:div>
                                          </w:divsChild>
                                        </w:div>
                                        <w:div w:id="1931616915">
                                          <w:marLeft w:val="0"/>
                                          <w:marRight w:val="0"/>
                                          <w:marTop w:val="0"/>
                                          <w:marBottom w:val="0"/>
                                          <w:divBdr>
                                            <w:top w:val="none" w:sz="0" w:space="0" w:color="auto"/>
                                            <w:left w:val="none" w:sz="0" w:space="0" w:color="auto"/>
                                            <w:bottom w:val="none" w:sz="0" w:space="0" w:color="auto"/>
                                            <w:right w:val="none" w:sz="0" w:space="0" w:color="auto"/>
                                          </w:divBdr>
                                          <w:divsChild>
                                            <w:div w:id="903218379">
                                              <w:marLeft w:val="0"/>
                                              <w:marRight w:val="0"/>
                                              <w:marTop w:val="0"/>
                                              <w:marBottom w:val="0"/>
                                              <w:divBdr>
                                                <w:top w:val="none" w:sz="0" w:space="0" w:color="auto"/>
                                                <w:left w:val="none" w:sz="0" w:space="0" w:color="auto"/>
                                                <w:bottom w:val="none" w:sz="0" w:space="0" w:color="auto"/>
                                                <w:right w:val="none" w:sz="0" w:space="0" w:color="auto"/>
                                              </w:divBdr>
                                            </w:div>
                                          </w:divsChild>
                                        </w:div>
                                        <w:div w:id="75832721">
                                          <w:marLeft w:val="0"/>
                                          <w:marRight w:val="0"/>
                                          <w:marTop w:val="0"/>
                                          <w:marBottom w:val="0"/>
                                          <w:divBdr>
                                            <w:top w:val="none" w:sz="0" w:space="0" w:color="auto"/>
                                            <w:left w:val="none" w:sz="0" w:space="0" w:color="auto"/>
                                            <w:bottom w:val="none" w:sz="0" w:space="0" w:color="auto"/>
                                            <w:right w:val="none" w:sz="0" w:space="0" w:color="auto"/>
                                          </w:divBdr>
                                          <w:divsChild>
                                            <w:div w:id="1819766108">
                                              <w:marLeft w:val="0"/>
                                              <w:marRight w:val="0"/>
                                              <w:marTop w:val="0"/>
                                              <w:marBottom w:val="0"/>
                                              <w:divBdr>
                                                <w:top w:val="none" w:sz="0" w:space="0" w:color="auto"/>
                                                <w:left w:val="none" w:sz="0" w:space="0" w:color="auto"/>
                                                <w:bottom w:val="none" w:sz="0" w:space="0" w:color="auto"/>
                                                <w:right w:val="none" w:sz="0" w:space="0" w:color="auto"/>
                                              </w:divBdr>
                                            </w:div>
                                          </w:divsChild>
                                        </w:div>
                                        <w:div w:id="1794906533">
                                          <w:marLeft w:val="0"/>
                                          <w:marRight w:val="0"/>
                                          <w:marTop w:val="0"/>
                                          <w:marBottom w:val="0"/>
                                          <w:divBdr>
                                            <w:top w:val="none" w:sz="0" w:space="0" w:color="auto"/>
                                            <w:left w:val="none" w:sz="0" w:space="0" w:color="auto"/>
                                            <w:bottom w:val="none" w:sz="0" w:space="0" w:color="auto"/>
                                            <w:right w:val="none" w:sz="0" w:space="0" w:color="auto"/>
                                          </w:divBdr>
                                          <w:divsChild>
                                            <w:div w:id="1569224405">
                                              <w:marLeft w:val="0"/>
                                              <w:marRight w:val="0"/>
                                              <w:marTop w:val="0"/>
                                              <w:marBottom w:val="0"/>
                                              <w:divBdr>
                                                <w:top w:val="none" w:sz="0" w:space="0" w:color="auto"/>
                                                <w:left w:val="none" w:sz="0" w:space="0" w:color="auto"/>
                                                <w:bottom w:val="none" w:sz="0" w:space="0" w:color="auto"/>
                                                <w:right w:val="none" w:sz="0" w:space="0" w:color="auto"/>
                                              </w:divBdr>
                                            </w:div>
                                          </w:divsChild>
                                        </w:div>
                                        <w:div w:id="321590139">
                                          <w:marLeft w:val="0"/>
                                          <w:marRight w:val="0"/>
                                          <w:marTop w:val="0"/>
                                          <w:marBottom w:val="0"/>
                                          <w:divBdr>
                                            <w:top w:val="none" w:sz="0" w:space="0" w:color="auto"/>
                                            <w:left w:val="none" w:sz="0" w:space="0" w:color="auto"/>
                                            <w:bottom w:val="none" w:sz="0" w:space="0" w:color="auto"/>
                                            <w:right w:val="none" w:sz="0" w:space="0" w:color="auto"/>
                                          </w:divBdr>
                                          <w:divsChild>
                                            <w:div w:id="1264146662">
                                              <w:marLeft w:val="0"/>
                                              <w:marRight w:val="0"/>
                                              <w:marTop w:val="0"/>
                                              <w:marBottom w:val="0"/>
                                              <w:divBdr>
                                                <w:top w:val="none" w:sz="0" w:space="0" w:color="auto"/>
                                                <w:left w:val="none" w:sz="0" w:space="0" w:color="auto"/>
                                                <w:bottom w:val="none" w:sz="0" w:space="0" w:color="auto"/>
                                                <w:right w:val="none" w:sz="0" w:space="0" w:color="auto"/>
                                              </w:divBdr>
                                            </w:div>
                                          </w:divsChild>
                                        </w:div>
                                        <w:div w:id="243226613">
                                          <w:marLeft w:val="0"/>
                                          <w:marRight w:val="0"/>
                                          <w:marTop w:val="0"/>
                                          <w:marBottom w:val="0"/>
                                          <w:divBdr>
                                            <w:top w:val="none" w:sz="0" w:space="0" w:color="auto"/>
                                            <w:left w:val="none" w:sz="0" w:space="0" w:color="auto"/>
                                            <w:bottom w:val="none" w:sz="0" w:space="0" w:color="auto"/>
                                            <w:right w:val="none" w:sz="0" w:space="0" w:color="auto"/>
                                          </w:divBdr>
                                          <w:divsChild>
                                            <w:div w:id="1601791430">
                                              <w:marLeft w:val="0"/>
                                              <w:marRight w:val="0"/>
                                              <w:marTop w:val="0"/>
                                              <w:marBottom w:val="0"/>
                                              <w:divBdr>
                                                <w:top w:val="none" w:sz="0" w:space="0" w:color="auto"/>
                                                <w:left w:val="none" w:sz="0" w:space="0" w:color="auto"/>
                                                <w:bottom w:val="none" w:sz="0" w:space="0" w:color="auto"/>
                                                <w:right w:val="none" w:sz="0" w:space="0" w:color="auto"/>
                                              </w:divBdr>
                                            </w:div>
                                          </w:divsChild>
                                        </w:div>
                                        <w:div w:id="1778788834">
                                          <w:marLeft w:val="0"/>
                                          <w:marRight w:val="0"/>
                                          <w:marTop w:val="0"/>
                                          <w:marBottom w:val="0"/>
                                          <w:divBdr>
                                            <w:top w:val="none" w:sz="0" w:space="0" w:color="auto"/>
                                            <w:left w:val="none" w:sz="0" w:space="0" w:color="auto"/>
                                            <w:bottom w:val="none" w:sz="0" w:space="0" w:color="auto"/>
                                            <w:right w:val="none" w:sz="0" w:space="0" w:color="auto"/>
                                          </w:divBdr>
                                          <w:divsChild>
                                            <w:div w:id="1727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19729">
          <w:marLeft w:val="0"/>
          <w:marRight w:val="0"/>
          <w:marTop w:val="0"/>
          <w:marBottom w:val="0"/>
          <w:divBdr>
            <w:top w:val="none" w:sz="0" w:space="0" w:color="auto"/>
            <w:left w:val="none" w:sz="0" w:space="0" w:color="auto"/>
            <w:bottom w:val="none" w:sz="0" w:space="0" w:color="auto"/>
            <w:right w:val="none" w:sz="0" w:space="0" w:color="auto"/>
          </w:divBdr>
          <w:divsChild>
            <w:div w:id="363798267">
              <w:marLeft w:val="0"/>
              <w:marRight w:val="0"/>
              <w:marTop w:val="0"/>
              <w:marBottom w:val="0"/>
              <w:divBdr>
                <w:top w:val="single" w:sz="4" w:space="0" w:color="D9DCDD"/>
                <w:left w:val="single" w:sz="4" w:space="0" w:color="D9DCDD"/>
                <w:bottom w:val="single" w:sz="4" w:space="0" w:color="D9DCDD"/>
                <w:right w:val="single" w:sz="4" w:space="0" w:color="D9DCDD"/>
              </w:divBdr>
              <w:divsChild>
                <w:div w:id="350034780">
                  <w:marLeft w:val="0"/>
                  <w:marRight w:val="-300"/>
                  <w:marTop w:val="0"/>
                  <w:marBottom w:val="0"/>
                  <w:divBdr>
                    <w:top w:val="none" w:sz="0" w:space="0" w:color="auto"/>
                    <w:left w:val="none" w:sz="0" w:space="0" w:color="auto"/>
                    <w:bottom w:val="none" w:sz="0" w:space="0" w:color="auto"/>
                    <w:right w:val="none" w:sz="0" w:space="0" w:color="auto"/>
                  </w:divBdr>
                  <w:divsChild>
                    <w:div w:id="452090747">
                      <w:marLeft w:val="310"/>
                      <w:marRight w:val="0"/>
                      <w:marTop w:val="0"/>
                      <w:marBottom w:val="0"/>
                      <w:divBdr>
                        <w:top w:val="none" w:sz="0" w:space="0" w:color="auto"/>
                        <w:left w:val="none" w:sz="0" w:space="0" w:color="auto"/>
                        <w:bottom w:val="none" w:sz="0" w:space="0" w:color="auto"/>
                        <w:right w:val="none" w:sz="0" w:space="0" w:color="auto"/>
                      </w:divBdr>
                      <w:divsChild>
                        <w:div w:id="1424646291">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1432814929">
                                  <w:marLeft w:val="0"/>
                                  <w:marRight w:val="0"/>
                                  <w:marTop w:val="0"/>
                                  <w:marBottom w:val="0"/>
                                  <w:divBdr>
                                    <w:top w:val="none" w:sz="0" w:space="0" w:color="auto"/>
                                    <w:left w:val="none" w:sz="0" w:space="0" w:color="auto"/>
                                    <w:bottom w:val="none" w:sz="0" w:space="0" w:color="auto"/>
                                    <w:right w:val="none" w:sz="0" w:space="0" w:color="auto"/>
                                  </w:divBdr>
                                  <w:divsChild>
                                    <w:div w:id="1545827065">
                                      <w:marLeft w:val="0"/>
                                      <w:marRight w:val="0"/>
                                      <w:marTop w:val="0"/>
                                      <w:marBottom w:val="0"/>
                                      <w:divBdr>
                                        <w:top w:val="none" w:sz="0" w:space="0" w:color="auto"/>
                                        <w:left w:val="none" w:sz="0" w:space="0" w:color="auto"/>
                                        <w:bottom w:val="none" w:sz="0" w:space="0" w:color="auto"/>
                                        <w:right w:val="none" w:sz="0" w:space="0" w:color="auto"/>
                                      </w:divBdr>
                                      <w:divsChild>
                                        <w:div w:id="523174147">
                                          <w:marLeft w:val="0"/>
                                          <w:marRight w:val="0"/>
                                          <w:marTop w:val="0"/>
                                          <w:marBottom w:val="0"/>
                                          <w:divBdr>
                                            <w:top w:val="none" w:sz="0" w:space="0" w:color="auto"/>
                                            <w:left w:val="none" w:sz="0" w:space="0" w:color="auto"/>
                                            <w:bottom w:val="none" w:sz="0" w:space="0" w:color="auto"/>
                                            <w:right w:val="none" w:sz="0" w:space="0" w:color="auto"/>
                                          </w:divBdr>
                                          <w:divsChild>
                                            <w:div w:id="419909548">
                                              <w:marLeft w:val="0"/>
                                              <w:marRight w:val="0"/>
                                              <w:marTop w:val="0"/>
                                              <w:marBottom w:val="0"/>
                                              <w:divBdr>
                                                <w:top w:val="none" w:sz="0" w:space="0" w:color="auto"/>
                                                <w:left w:val="none" w:sz="0" w:space="0" w:color="auto"/>
                                                <w:bottom w:val="none" w:sz="0" w:space="0" w:color="auto"/>
                                                <w:right w:val="none" w:sz="0" w:space="0" w:color="auto"/>
                                              </w:divBdr>
                                            </w:div>
                                          </w:divsChild>
                                        </w:div>
                                        <w:div w:id="948588258">
                                          <w:marLeft w:val="0"/>
                                          <w:marRight w:val="0"/>
                                          <w:marTop w:val="0"/>
                                          <w:marBottom w:val="0"/>
                                          <w:divBdr>
                                            <w:top w:val="none" w:sz="0" w:space="0" w:color="auto"/>
                                            <w:left w:val="none" w:sz="0" w:space="0" w:color="auto"/>
                                            <w:bottom w:val="none" w:sz="0" w:space="0" w:color="auto"/>
                                            <w:right w:val="none" w:sz="0" w:space="0" w:color="auto"/>
                                          </w:divBdr>
                                          <w:divsChild>
                                            <w:div w:id="1379164362">
                                              <w:marLeft w:val="0"/>
                                              <w:marRight w:val="0"/>
                                              <w:marTop w:val="0"/>
                                              <w:marBottom w:val="0"/>
                                              <w:divBdr>
                                                <w:top w:val="none" w:sz="0" w:space="0" w:color="auto"/>
                                                <w:left w:val="none" w:sz="0" w:space="0" w:color="auto"/>
                                                <w:bottom w:val="none" w:sz="0" w:space="0" w:color="auto"/>
                                                <w:right w:val="none" w:sz="0" w:space="0" w:color="auto"/>
                                              </w:divBdr>
                                            </w:div>
                                          </w:divsChild>
                                        </w:div>
                                        <w:div w:id="119425089">
                                          <w:marLeft w:val="0"/>
                                          <w:marRight w:val="0"/>
                                          <w:marTop w:val="0"/>
                                          <w:marBottom w:val="0"/>
                                          <w:divBdr>
                                            <w:top w:val="none" w:sz="0" w:space="0" w:color="auto"/>
                                            <w:left w:val="none" w:sz="0" w:space="0" w:color="auto"/>
                                            <w:bottom w:val="none" w:sz="0" w:space="0" w:color="auto"/>
                                            <w:right w:val="none" w:sz="0" w:space="0" w:color="auto"/>
                                          </w:divBdr>
                                          <w:divsChild>
                                            <w:div w:id="1355840701">
                                              <w:marLeft w:val="0"/>
                                              <w:marRight w:val="0"/>
                                              <w:marTop w:val="0"/>
                                              <w:marBottom w:val="0"/>
                                              <w:divBdr>
                                                <w:top w:val="none" w:sz="0" w:space="0" w:color="auto"/>
                                                <w:left w:val="none" w:sz="0" w:space="0" w:color="auto"/>
                                                <w:bottom w:val="none" w:sz="0" w:space="0" w:color="auto"/>
                                                <w:right w:val="none" w:sz="0" w:space="0" w:color="auto"/>
                                              </w:divBdr>
                                            </w:div>
                                          </w:divsChild>
                                        </w:div>
                                        <w:div w:id="1131167315">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
                                          </w:divsChild>
                                        </w:div>
                                        <w:div w:id="804856286">
                                          <w:marLeft w:val="0"/>
                                          <w:marRight w:val="0"/>
                                          <w:marTop w:val="0"/>
                                          <w:marBottom w:val="0"/>
                                          <w:divBdr>
                                            <w:top w:val="none" w:sz="0" w:space="0" w:color="auto"/>
                                            <w:left w:val="none" w:sz="0" w:space="0" w:color="auto"/>
                                            <w:bottom w:val="none" w:sz="0" w:space="0" w:color="auto"/>
                                            <w:right w:val="none" w:sz="0" w:space="0" w:color="auto"/>
                                          </w:divBdr>
                                          <w:divsChild>
                                            <w:div w:id="5247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203350">
          <w:marLeft w:val="0"/>
          <w:marRight w:val="0"/>
          <w:marTop w:val="0"/>
          <w:marBottom w:val="0"/>
          <w:divBdr>
            <w:top w:val="none" w:sz="0" w:space="0" w:color="auto"/>
            <w:left w:val="none" w:sz="0" w:space="0" w:color="auto"/>
            <w:bottom w:val="none" w:sz="0" w:space="0" w:color="auto"/>
            <w:right w:val="none" w:sz="0" w:space="0" w:color="auto"/>
          </w:divBdr>
          <w:divsChild>
            <w:div w:id="1978609230">
              <w:marLeft w:val="0"/>
              <w:marRight w:val="0"/>
              <w:marTop w:val="0"/>
              <w:marBottom w:val="0"/>
              <w:divBdr>
                <w:top w:val="single" w:sz="4" w:space="0" w:color="D9DCDD"/>
                <w:left w:val="single" w:sz="4" w:space="0" w:color="D9DCDD"/>
                <w:bottom w:val="single" w:sz="4" w:space="0" w:color="D9DCDD"/>
                <w:right w:val="single" w:sz="4" w:space="0" w:color="D9DCDD"/>
              </w:divBdr>
              <w:divsChild>
                <w:div w:id="726414563">
                  <w:marLeft w:val="0"/>
                  <w:marRight w:val="-300"/>
                  <w:marTop w:val="0"/>
                  <w:marBottom w:val="0"/>
                  <w:divBdr>
                    <w:top w:val="none" w:sz="0" w:space="0" w:color="auto"/>
                    <w:left w:val="none" w:sz="0" w:space="0" w:color="auto"/>
                    <w:bottom w:val="none" w:sz="0" w:space="0" w:color="auto"/>
                    <w:right w:val="none" w:sz="0" w:space="0" w:color="auto"/>
                  </w:divBdr>
                  <w:divsChild>
                    <w:div w:id="204681804">
                      <w:marLeft w:val="310"/>
                      <w:marRight w:val="0"/>
                      <w:marTop w:val="0"/>
                      <w:marBottom w:val="0"/>
                      <w:divBdr>
                        <w:top w:val="none" w:sz="0" w:space="0" w:color="auto"/>
                        <w:left w:val="none" w:sz="0" w:space="0" w:color="auto"/>
                        <w:bottom w:val="none" w:sz="0" w:space="0" w:color="auto"/>
                        <w:right w:val="none" w:sz="0" w:space="0" w:color="auto"/>
                      </w:divBdr>
                      <w:divsChild>
                        <w:div w:id="724529934">
                          <w:marLeft w:val="0"/>
                          <w:marRight w:val="0"/>
                          <w:marTop w:val="0"/>
                          <w:marBottom w:val="0"/>
                          <w:divBdr>
                            <w:top w:val="none" w:sz="0" w:space="0" w:color="auto"/>
                            <w:left w:val="none" w:sz="0" w:space="0" w:color="auto"/>
                            <w:bottom w:val="none" w:sz="0" w:space="0" w:color="auto"/>
                            <w:right w:val="none" w:sz="0" w:space="0" w:color="auto"/>
                          </w:divBdr>
                          <w:divsChild>
                            <w:div w:id="2095545734">
                              <w:marLeft w:val="0"/>
                              <w:marRight w:val="0"/>
                              <w:marTop w:val="0"/>
                              <w:marBottom w:val="0"/>
                              <w:divBdr>
                                <w:top w:val="none" w:sz="0" w:space="0" w:color="auto"/>
                                <w:left w:val="none" w:sz="0" w:space="0" w:color="auto"/>
                                <w:bottom w:val="none" w:sz="0" w:space="0" w:color="auto"/>
                                <w:right w:val="none" w:sz="0" w:space="0" w:color="auto"/>
                              </w:divBdr>
                              <w:divsChild>
                                <w:div w:id="94130829">
                                  <w:marLeft w:val="0"/>
                                  <w:marRight w:val="0"/>
                                  <w:marTop w:val="0"/>
                                  <w:marBottom w:val="0"/>
                                  <w:divBdr>
                                    <w:top w:val="none" w:sz="0" w:space="0" w:color="auto"/>
                                    <w:left w:val="none" w:sz="0" w:space="0" w:color="auto"/>
                                    <w:bottom w:val="none" w:sz="0" w:space="0" w:color="auto"/>
                                    <w:right w:val="none" w:sz="0" w:space="0" w:color="auto"/>
                                  </w:divBdr>
                                  <w:divsChild>
                                    <w:div w:id="1257514093">
                                      <w:marLeft w:val="0"/>
                                      <w:marRight w:val="0"/>
                                      <w:marTop w:val="0"/>
                                      <w:marBottom w:val="0"/>
                                      <w:divBdr>
                                        <w:top w:val="none" w:sz="0" w:space="0" w:color="auto"/>
                                        <w:left w:val="none" w:sz="0" w:space="0" w:color="auto"/>
                                        <w:bottom w:val="none" w:sz="0" w:space="0" w:color="auto"/>
                                        <w:right w:val="none" w:sz="0" w:space="0" w:color="auto"/>
                                      </w:divBdr>
                                      <w:divsChild>
                                        <w:div w:id="760103635">
                                          <w:marLeft w:val="0"/>
                                          <w:marRight w:val="0"/>
                                          <w:marTop w:val="0"/>
                                          <w:marBottom w:val="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
                                          </w:divsChild>
                                        </w:div>
                                        <w:div w:id="1982271214">
                                          <w:marLeft w:val="0"/>
                                          <w:marRight w:val="0"/>
                                          <w:marTop w:val="0"/>
                                          <w:marBottom w:val="0"/>
                                          <w:divBdr>
                                            <w:top w:val="none" w:sz="0" w:space="0" w:color="auto"/>
                                            <w:left w:val="none" w:sz="0" w:space="0" w:color="auto"/>
                                            <w:bottom w:val="none" w:sz="0" w:space="0" w:color="auto"/>
                                            <w:right w:val="none" w:sz="0" w:space="0" w:color="auto"/>
                                          </w:divBdr>
                                          <w:divsChild>
                                            <w:div w:id="824396084">
                                              <w:marLeft w:val="0"/>
                                              <w:marRight w:val="0"/>
                                              <w:marTop w:val="0"/>
                                              <w:marBottom w:val="0"/>
                                              <w:divBdr>
                                                <w:top w:val="none" w:sz="0" w:space="0" w:color="auto"/>
                                                <w:left w:val="none" w:sz="0" w:space="0" w:color="auto"/>
                                                <w:bottom w:val="none" w:sz="0" w:space="0" w:color="auto"/>
                                                <w:right w:val="none" w:sz="0" w:space="0" w:color="auto"/>
                                              </w:divBdr>
                                            </w:div>
                                          </w:divsChild>
                                        </w:div>
                                        <w:div w:id="759258460">
                                          <w:marLeft w:val="0"/>
                                          <w:marRight w:val="0"/>
                                          <w:marTop w:val="0"/>
                                          <w:marBottom w:val="0"/>
                                          <w:divBdr>
                                            <w:top w:val="none" w:sz="0" w:space="0" w:color="auto"/>
                                            <w:left w:val="none" w:sz="0" w:space="0" w:color="auto"/>
                                            <w:bottom w:val="none" w:sz="0" w:space="0" w:color="auto"/>
                                            <w:right w:val="none" w:sz="0" w:space="0" w:color="auto"/>
                                          </w:divBdr>
                                          <w:divsChild>
                                            <w:div w:id="1039671236">
                                              <w:marLeft w:val="0"/>
                                              <w:marRight w:val="0"/>
                                              <w:marTop w:val="0"/>
                                              <w:marBottom w:val="0"/>
                                              <w:divBdr>
                                                <w:top w:val="none" w:sz="0" w:space="0" w:color="auto"/>
                                                <w:left w:val="none" w:sz="0" w:space="0" w:color="auto"/>
                                                <w:bottom w:val="none" w:sz="0" w:space="0" w:color="auto"/>
                                                <w:right w:val="none" w:sz="0" w:space="0" w:color="auto"/>
                                              </w:divBdr>
                                            </w:div>
                                          </w:divsChild>
                                        </w:div>
                                        <w:div w:id="858080443">
                                          <w:marLeft w:val="0"/>
                                          <w:marRight w:val="0"/>
                                          <w:marTop w:val="0"/>
                                          <w:marBottom w:val="0"/>
                                          <w:divBdr>
                                            <w:top w:val="none" w:sz="0" w:space="0" w:color="auto"/>
                                            <w:left w:val="none" w:sz="0" w:space="0" w:color="auto"/>
                                            <w:bottom w:val="none" w:sz="0" w:space="0" w:color="auto"/>
                                            <w:right w:val="none" w:sz="0" w:space="0" w:color="auto"/>
                                          </w:divBdr>
                                          <w:divsChild>
                                            <w:div w:id="1132098676">
                                              <w:marLeft w:val="0"/>
                                              <w:marRight w:val="0"/>
                                              <w:marTop w:val="0"/>
                                              <w:marBottom w:val="0"/>
                                              <w:divBdr>
                                                <w:top w:val="none" w:sz="0" w:space="0" w:color="auto"/>
                                                <w:left w:val="none" w:sz="0" w:space="0" w:color="auto"/>
                                                <w:bottom w:val="none" w:sz="0" w:space="0" w:color="auto"/>
                                                <w:right w:val="none" w:sz="0" w:space="0" w:color="auto"/>
                                              </w:divBdr>
                                            </w:div>
                                          </w:divsChild>
                                        </w:div>
                                        <w:div w:id="512571679">
                                          <w:marLeft w:val="0"/>
                                          <w:marRight w:val="0"/>
                                          <w:marTop w:val="0"/>
                                          <w:marBottom w:val="0"/>
                                          <w:divBdr>
                                            <w:top w:val="none" w:sz="0" w:space="0" w:color="auto"/>
                                            <w:left w:val="none" w:sz="0" w:space="0" w:color="auto"/>
                                            <w:bottom w:val="none" w:sz="0" w:space="0" w:color="auto"/>
                                            <w:right w:val="none" w:sz="0" w:space="0" w:color="auto"/>
                                          </w:divBdr>
                                          <w:divsChild>
                                            <w:div w:id="1196121622">
                                              <w:marLeft w:val="0"/>
                                              <w:marRight w:val="0"/>
                                              <w:marTop w:val="0"/>
                                              <w:marBottom w:val="0"/>
                                              <w:divBdr>
                                                <w:top w:val="none" w:sz="0" w:space="0" w:color="auto"/>
                                                <w:left w:val="none" w:sz="0" w:space="0" w:color="auto"/>
                                                <w:bottom w:val="none" w:sz="0" w:space="0" w:color="auto"/>
                                                <w:right w:val="none" w:sz="0" w:space="0" w:color="auto"/>
                                              </w:divBdr>
                                            </w:div>
                                          </w:divsChild>
                                        </w:div>
                                        <w:div w:id="1438866298">
                                          <w:marLeft w:val="0"/>
                                          <w:marRight w:val="0"/>
                                          <w:marTop w:val="0"/>
                                          <w:marBottom w:val="0"/>
                                          <w:divBdr>
                                            <w:top w:val="none" w:sz="0" w:space="0" w:color="auto"/>
                                            <w:left w:val="none" w:sz="0" w:space="0" w:color="auto"/>
                                            <w:bottom w:val="none" w:sz="0" w:space="0" w:color="auto"/>
                                            <w:right w:val="none" w:sz="0" w:space="0" w:color="auto"/>
                                          </w:divBdr>
                                          <w:divsChild>
                                            <w:div w:id="13041803">
                                              <w:marLeft w:val="0"/>
                                              <w:marRight w:val="0"/>
                                              <w:marTop w:val="0"/>
                                              <w:marBottom w:val="0"/>
                                              <w:divBdr>
                                                <w:top w:val="none" w:sz="0" w:space="0" w:color="auto"/>
                                                <w:left w:val="none" w:sz="0" w:space="0" w:color="auto"/>
                                                <w:bottom w:val="none" w:sz="0" w:space="0" w:color="auto"/>
                                                <w:right w:val="none" w:sz="0" w:space="0" w:color="auto"/>
                                              </w:divBdr>
                                            </w:div>
                                          </w:divsChild>
                                        </w:div>
                                        <w:div w:id="832836254">
                                          <w:marLeft w:val="0"/>
                                          <w:marRight w:val="0"/>
                                          <w:marTop w:val="0"/>
                                          <w:marBottom w:val="0"/>
                                          <w:divBdr>
                                            <w:top w:val="none" w:sz="0" w:space="0" w:color="auto"/>
                                            <w:left w:val="none" w:sz="0" w:space="0" w:color="auto"/>
                                            <w:bottom w:val="none" w:sz="0" w:space="0" w:color="auto"/>
                                            <w:right w:val="none" w:sz="0" w:space="0" w:color="auto"/>
                                          </w:divBdr>
                                          <w:divsChild>
                                            <w:div w:id="21387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46397">
          <w:marLeft w:val="0"/>
          <w:marRight w:val="0"/>
          <w:marTop w:val="0"/>
          <w:marBottom w:val="0"/>
          <w:divBdr>
            <w:top w:val="none" w:sz="0" w:space="0" w:color="auto"/>
            <w:left w:val="none" w:sz="0" w:space="0" w:color="auto"/>
            <w:bottom w:val="none" w:sz="0" w:space="0" w:color="auto"/>
            <w:right w:val="none" w:sz="0" w:space="0" w:color="auto"/>
          </w:divBdr>
          <w:divsChild>
            <w:div w:id="435754690">
              <w:marLeft w:val="0"/>
              <w:marRight w:val="0"/>
              <w:marTop w:val="0"/>
              <w:marBottom w:val="0"/>
              <w:divBdr>
                <w:top w:val="single" w:sz="4" w:space="0" w:color="D9DCDD"/>
                <w:left w:val="single" w:sz="4" w:space="0" w:color="D9DCDD"/>
                <w:bottom w:val="single" w:sz="4" w:space="0" w:color="D9DCDD"/>
                <w:right w:val="single" w:sz="4" w:space="0" w:color="D9DCDD"/>
              </w:divBdr>
              <w:divsChild>
                <w:div w:id="1407847332">
                  <w:marLeft w:val="0"/>
                  <w:marRight w:val="-300"/>
                  <w:marTop w:val="0"/>
                  <w:marBottom w:val="0"/>
                  <w:divBdr>
                    <w:top w:val="none" w:sz="0" w:space="0" w:color="auto"/>
                    <w:left w:val="none" w:sz="0" w:space="0" w:color="auto"/>
                    <w:bottom w:val="none" w:sz="0" w:space="0" w:color="auto"/>
                    <w:right w:val="none" w:sz="0" w:space="0" w:color="auto"/>
                  </w:divBdr>
                  <w:divsChild>
                    <w:div w:id="110170008">
                      <w:marLeft w:val="310"/>
                      <w:marRight w:val="0"/>
                      <w:marTop w:val="0"/>
                      <w:marBottom w:val="0"/>
                      <w:divBdr>
                        <w:top w:val="none" w:sz="0" w:space="0" w:color="auto"/>
                        <w:left w:val="none" w:sz="0" w:space="0" w:color="auto"/>
                        <w:bottom w:val="none" w:sz="0" w:space="0" w:color="auto"/>
                        <w:right w:val="none" w:sz="0" w:space="0" w:color="auto"/>
                      </w:divBdr>
                      <w:divsChild>
                        <w:div w:id="1528836396">
                          <w:marLeft w:val="0"/>
                          <w:marRight w:val="0"/>
                          <w:marTop w:val="0"/>
                          <w:marBottom w:val="0"/>
                          <w:divBdr>
                            <w:top w:val="none" w:sz="0" w:space="0" w:color="auto"/>
                            <w:left w:val="none" w:sz="0" w:space="0" w:color="auto"/>
                            <w:bottom w:val="none" w:sz="0" w:space="0" w:color="auto"/>
                            <w:right w:val="none" w:sz="0" w:space="0" w:color="auto"/>
                          </w:divBdr>
                          <w:divsChild>
                            <w:div w:id="505945152">
                              <w:marLeft w:val="0"/>
                              <w:marRight w:val="0"/>
                              <w:marTop w:val="0"/>
                              <w:marBottom w:val="0"/>
                              <w:divBdr>
                                <w:top w:val="none" w:sz="0" w:space="0" w:color="auto"/>
                                <w:left w:val="none" w:sz="0" w:space="0" w:color="auto"/>
                                <w:bottom w:val="none" w:sz="0" w:space="0" w:color="auto"/>
                                <w:right w:val="none" w:sz="0" w:space="0" w:color="auto"/>
                              </w:divBdr>
                              <w:divsChild>
                                <w:div w:id="1068304425">
                                  <w:marLeft w:val="0"/>
                                  <w:marRight w:val="0"/>
                                  <w:marTop w:val="0"/>
                                  <w:marBottom w:val="0"/>
                                  <w:divBdr>
                                    <w:top w:val="none" w:sz="0" w:space="0" w:color="auto"/>
                                    <w:left w:val="none" w:sz="0" w:space="0" w:color="auto"/>
                                    <w:bottom w:val="none" w:sz="0" w:space="0" w:color="auto"/>
                                    <w:right w:val="none" w:sz="0" w:space="0" w:color="auto"/>
                                  </w:divBdr>
                                  <w:divsChild>
                                    <w:div w:id="2137526525">
                                      <w:marLeft w:val="0"/>
                                      <w:marRight w:val="0"/>
                                      <w:marTop w:val="0"/>
                                      <w:marBottom w:val="0"/>
                                      <w:divBdr>
                                        <w:top w:val="none" w:sz="0" w:space="0" w:color="auto"/>
                                        <w:left w:val="none" w:sz="0" w:space="0" w:color="auto"/>
                                        <w:bottom w:val="none" w:sz="0" w:space="0" w:color="auto"/>
                                        <w:right w:val="none" w:sz="0" w:space="0" w:color="auto"/>
                                      </w:divBdr>
                                      <w:divsChild>
                                        <w:div w:id="1047947234">
                                          <w:marLeft w:val="0"/>
                                          <w:marRight w:val="0"/>
                                          <w:marTop w:val="0"/>
                                          <w:marBottom w:val="0"/>
                                          <w:divBdr>
                                            <w:top w:val="none" w:sz="0" w:space="0" w:color="auto"/>
                                            <w:left w:val="none" w:sz="0" w:space="0" w:color="auto"/>
                                            <w:bottom w:val="none" w:sz="0" w:space="0" w:color="auto"/>
                                            <w:right w:val="none" w:sz="0" w:space="0" w:color="auto"/>
                                          </w:divBdr>
                                          <w:divsChild>
                                            <w:div w:id="1617373705">
                                              <w:marLeft w:val="0"/>
                                              <w:marRight w:val="0"/>
                                              <w:marTop w:val="0"/>
                                              <w:marBottom w:val="0"/>
                                              <w:divBdr>
                                                <w:top w:val="none" w:sz="0" w:space="0" w:color="auto"/>
                                                <w:left w:val="none" w:sz="0" w:space="0" w:color="auto"/>
                                                <w:bottom w:val="none" w:sz="0" w:space="0" w:color="auto"/>
                                                <w:right w:val="none" w:sz="0" w:space="0" w:color="auto"/>
                                              </w:divBdr>
                                            </w:div>
                                          </w:divsChild>
                                        </w:div>
                                        <w:div w:id="1847476277">
                                          <w:marLeft w:val="0"/>
                                          <w:marRight w:val="0"/>
                                          <w:marTop w:val="0"/>
                                          <w:marBottom w:val="0"/>
                                          <w:divBdr>
                                            <w:top w:val="none" w:sz="0" w:space="0" w:color="auto"/>
                                            <w:left w:val="none" w:sz="0" w:space="0" w:color="auto"/>
                                            <w:bottom w:val="none" w:sz="0" w:space="0" w:color="auto"/>
                                            <w:right w:val="none" w:sz="0" w:space="0" w:color="auto"/>
                                          </w:divBdr>
                                          <w:divsChild>
                                            <w:div w:id="2121296616">
                                              <w:marLeft w:val="0"/>
                                              <w:marRight w:val="0"/>
                                              <w:marTop w:val="0"/>
                                              <w:marBottom w:val="0"/>
                                              <w:divBdr>
                                                <w:top w:val="none" w:sz="0" w:space="0" w:color="auto"/>
                                                <w:left w:val="none" w:sz="0" w:space="0" w:color="auto"/>
                                                <w:bottom w:val="none" w:sz="0" w:space="0" w:color="auto"/>
                                                <w:right w:val="none" w:sz="0" w:space="0" w:color="auto"/>
                                              </w:divBdr>
                                            </w:div>
                                          </w:divsChild>
                                        </w:div>
                                        <w:div w:id="911238914">
                                          <w:marLeft w:val="0"/>
                                          <w:marRight w:val="0"/>
                                          <w:marTop w:val="0"/>
                                          <w:marBottom w:val="0"/>
                                          <w:divBdr>
                                            <w:top w:val="none" w:sz="0" w:space="0" w:color="auto"/>
                                            <w:left w:val="none" w:sz="0" w:space="0" w:color="auto"/>
                                            <w:bottom w:val="none" w:sz="0" w:space="0" w:color="auto"/>
                                            <w:right w:val="none" w:sz="0" w:space="0" w:color="auto"/>
                                          </w:divBdr>
                                          <w:divsChild>
                                            <w:div w:id="1125273116">
                                              <w:marLeft w:val="0"/>
                                              <w:marRight w:val="0"/>
                                              <w:marTop w:val="0"/>
                                              <w:marBottom w:val="0"/>
                                              <w:divBdr>
                                                <w:top w:val="none" w:sz="0" w:space="0" w:color="auto"/>
                                                <w:left w:val="none" w:sz="0" w:space="0" w:color="auto"/>
                                                <w:bottom w:val="none" w:sz="0" w:space="0" w:color="auto"/>
                                                <w:right w:val="none" w:sz="0" w:space="0" w:color="auto"/>
                                              </w:divBdr>
                                            </w:div>
                                          </w:divsChild>
                                        </w:div>
                                        <w:div w:id="85657247">
                                          <w:marLeft w:val="0"/>
                                          <w:marRight w:val="0"/>
                                          <w:marTop w:val="0"/>
                                          <w:marBottom w:val="0"/>
                                          <w:divBdr>
                                            <w:top w:val="none" w:sz="0" w:space="0" w:color="auto"/>
                                            <w:left w:val="none" w:sz="0" w:space="0" w:color="auto"/>
                                            <w:bottom w:val="none" w:sz="0" w:space="0" w:color="auto"/>
                                            <w:right w:val="none" w:sz="0" w:space="0" w:color="auto"/>
                                          </w:divBdr>
                                          <w:divsChild>
                                            <w:div w:id="1854605873">
                                              <w:marLeft w:val="0"/>
                                              <w:marRight w:val="0"/>
                                              <w:marTop w:val="0"/>
                                              <w:marBottom w:val="0"/>
                                              <w:divBdr>
                                                <w:top w:val="none" w:sz="0" w:space="0" w:color="auto"/>
                                                <w:left w:val="none" w:sz="0" w:space="0" w:color="auto"/>
                                                <w:bottom w:val="none" w:sz="0" w:space="0" w:color="auto"/>
                                                <w:right w:val="none" w:sz="0" w:space="0" w:color="auto"/>
                                              </w:divBdr>
                                            </w:div>
                                          </w:divsChild>
                                        </w:div>
                                        <w:div w:id="270936907">
                                          <w:marLeft w:val="0"/>
                                          <w:marRight w:val="0"/>
                                          <w:marTop w:val="0"/>
                                          <w:marBottom w:val="0"/>
                                          <w:divBdr>
                                            <w:top w:val="none" w:sz="0" w:space="0" w:color="auto"/>
                                            <w:left w:val="none" w:sz="0" w:space="0" w:color="auto"/>
                                            <w:bottom w:val="none" w:sz="0" w:space="0" w:color="auto"/>
                                            <w:right w:val="none" w:sz="0" w:space="0" w:color="auto"/>
                                          </w:divBdr>
                                          <w:divsChild>
                                            <w:div w:id="4421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639838">
          <w:marLeft w:val="0"/>
          <w:marRight w:val="0"/>
          <w:marTop w:val="0"/>
          <w:marBottom w:val="0"/>
          <w:divBdr>
            <w:top w:val="none" w:sz="0" w:space="0" w:color="auto"/>
            <w:left w:val="none" w:sz="0" w:space="0" w:color="auto"/>
            <w:bottom w:val="none" w:sz="0" w:space="0" w:color="auto"/>
            <w:right w:val="none" w:sz="0" w:space="0" w:color="auto"/>
          </w:divBdr>
          <w:divsChild>
            <w:div w:id="558832027">
              <w:marLeft w:val="0"/>
              <w:marRight w:val="0"/>
              <w:marTop w:val="0"/>
              <w:marBottom w:val="0"/>
              <w:divBdr>
                <w:top w:val="single" w:sz="4" w:space="0" w:color="D9DCDD"/>
                <w:left w:val="single" w:sz="4" w:space="0" w:color="D9DCDD"/>
                <w:bottom w:val="single" w:sz="4" w:space="0" w:color="D9DCDD"/>
                <w:right w:val="single" w:sz="4" w:space="0" w:color="D9DCDD"/>
              </w:divBdr>
              <w:divsChild>
                <w:div w:id="338774542">
                  <w:marLeft w:val="0"/>
                  <w:marRight w:val="-300"/>
                  <w:marTop w:val="0"/>
                  <w:marBottom w:val="0"/>
                  <w:divBdr>
                    <w:top w:val="none" w:sz="0" w:space="0" w:color="auto"/>
                    <w:left w:val="none" w:sz="0" w:space="0" w:color="auto"/>
                    <w:bottom w:val="none" w:sz="0" w:space="0" w:color="auto"/>
                    <w:right w:val="none" w:sz="0" w:space="0" w:color="auto"/>
                  </w:divBdr>
                  <w:divsChild>
                    <w:div w:id="339621519">
                      <w:marLeft w:val="310"/>
                      <w:marRight w:val="0"/>
                      <w:marTop w:val="0"/>
                      <w:marBottom w:val="0"/>
                      <w:divBdr>
                        <w:top w:val="none" w:sz="0" w:space="0" w:color="auto"/>
                        <w:left w:val="none" w:sz="0" w:space="0" w:color="auto"/>
                        <w:bottom w:val="none" w:sz="0" w:space="0" w:color="auto"/>
                        <w:right w:val="none" w:sz="0" w:space="0" w:color="auto"/>
                      </w:divBdr>
                      <w:divsChild>
                        <w:div w:id="534468014">
                          <w:marLeft w:val="0"/>
                          <w:marRight w:val="0"/>
                          <w:marTop w:val="0"/>
                          <w:marBottom w:val="0"/>
                          <w:divBdr>
                            <w:top w:val="none" w:sz="0" w:space="0" w:color="auto"/>
                            <w:left w:val="none" w:sz="0" w:space="0" w:color="auto"/>
                            <w:bottom w:val="none" w:sz="0" w:space="0" w:color="auto"/>
                            <w:right w:val="none" w:sz="0" w:space="0" w:color="auto"/>
                          </w:divBdr>
                          <w:divsChild>
                            <w:div w:id="1139418863">
                              <w:marLeft w:val="0"/>
                              <w:marRight w:val="0"/>
                              <w:marTop w:val="0"/>
                              <w:marBottom w:val="0"/>
                              <w:divBdr>
                                <w:top w:val="none" w:sz="0" w:space="0" w:color="auto"/>
                                <w:left w:val="none" w:sz="0" w:space="0" w:color="auto"/>
                                <w:bottom w:val="none" w:sz="0" w:space="0" w:color="auto"/>
                                <w:right w:val="none" w:sz="0" w:space="0" w:color="auto"/>
                              </w:divBdr>
                              <w:divsChild>
                                <w:div w:id="985818678">
                                  <w:marLeft w:val="0"/>
                                  <w:marRight w:val="0"/>
                                  <w:marTop w:val="0"/>
                                  <w:marBottom w:val="0"/>
                                  <w:divBdr>
                                    <w:top w:val="none" w:sz="0" w:space="0" w:color="auto"/>
                                    <w:left w:val="none" w:sz="0" w:space="0" w:color="auto"/>
                                    <w:bottom w:val="none" w:sz="0" w:space="0" w:color="auto"/>
                                    <w:right w:val="none" w:sz="0" w:space="0" w:color="auto"/>
                                  </w:divBdr>
                                  <w:divsChild>
                                    <w:div w:id="659698833">
                                      <w:marLeft w:val="0"/>
                                      <w:marRight w:val="0"/>
                                      <w:marTop w:val="0"/>
                                      <w:marBottom w:val="0"/>
                                      <w:divBdr>
                                        <w:top w:val="none" w:sz="0" w:space="0" w:color="auto"/>
                                        <w:left w:val="none" w:sz="0" w:space="0" w:color="auto"/>
                                        <w:bottom w:val="none" w:sz="0" w:space="0" w:color="auto"/>
                                        <w:right w:val="none" w:sz="0" w:space="0" w:color="auto"/>
                                      </w:divBdr>
                                      <w:divsChild>
                                        <w:div w:id="4209048">
                                          <w:marLeft w:val="0"/>
                                          <w:marRight w:val="0"/>
                                          <w:marTop w:val="0"/>
                                          <w:marBottom w:val="0"/>
                                          <w:divBdr>
                                            <w:top w:val="none" w:sz="0" w:space="0" w:color="auto"/>
                                            <w:left w:val="none" w:sz="0" w:space="0" w:color="auto"/>
                                            <w:bottom w:val="none" w:sz="0" w:space="0" w:color="auto"/>
                                            <w:right w:val="none" w:sz="0" w:space="0" w:color="auto"/>
                                          </w:divBdr>
                                          <w:divsChild>
                                            <w:div w:id="9762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753366">
      <w:bodyDiv w:val="1"/>
      <w:marLeft w:val="0"/>
      <w:marRight w:val="0"/>
      <w:marTop w:val="0"/>
      <w:marBottom w:val="0"/>
      <w:divBdr>
        <w:top w:val="none" w:sz="0" w:space="0" w:color="auto"/>
        <w:left w:val="none" w:sz="0" w:space="0" w:color="auto"/>
        <w:bottom w:val="none" w:sz="0" w:space="0" w:color="auto"/>
        <w:right w:val="none" w:sz="0" w:space="0" w:color="auto"/>
      </w:divBdr>
    </w:div>
    <w:div w:id="580917669">
      <w:bodyDiv w:val="1"/>
      <w:marLeft w:val="0"/>
      <w:marRight w:val="0"/>
      <w:marTop w:val="0"/>
      <w:marBottom w:val="0"/>
      <w:divBdr>
        <w:top w:val="none" w:sz="0" w:space="0" w:color="auto"/>
        <w:left w:val="none" w:sz="0" w:space="0" w:color="auto"/>
        <w:bottom w:val="none" w:sz="0" w:space="0" w:color="auto"/>
        <w:right w:val="none" w:sz="0" w:space="0" w:color="auto"/>
      </w:divBdr>
    </w:div>
    <w:div w:id="597520063">
      <w:bodyDiv w:val="1"/>
      <w:marLeft w:val="0"/>
      <w:marRight w:val="0"/>
      <w:marTop w:val="0"/>
      <w:marBottom w:val="0"/>
      <w:divBdr>
        <w:top w:val="none" w:sz="0" w:space="0" w:color="auto"/>
        <w:left w:val="none" w:sz="0" w:space="0" w:color="auto"/>
        <w:bottom w:val="none" w:sz="0" w:space="0" w:color="auto"/>
        <w:right w:val="none" w:sz="0" w:space="0" w:color="auto"/>
      </w:divBdr>
    </w:div>
    <w:div w:id="664481432">
      <w:bodyDiv w:val="1"/>
      <w:marLeft w:val="0"/>
      <w:marRight w:val="0"/>
      <w:marTop w:val="0"/>
      <w:marBottom w:val="0"/>
      <w:divBdr>
        <w:top w:val="none" w:sz="0" w:space="0" w:color="auto"/>
        <w:left w:val="none" w:sz="0" w:space="0" w:color="auto"/>
        <w:bottom w:val="none" w:sz="0" w:space="0" w:color="auto"/>
        <w:right w:val="none" w:sz="0" w:space="0" w:color="auto"/>
      </w:divBdr>
    </w:div>
    <w:div w:id="684207277">
      <w:bodyDiv w:val="1"/>
      <w:marLeft w:val="0"/>
      <w:marRight w:val="0"/>
      <w:marTop w:val="0"/>
      <w:marBottom w:val="0"/>
      <w:divBdr>
        <w:top w:val="none" w:sz="0" w:space="0" w:color="auto"/>
        <w:left w:val="none" w:sz="0" w:space="0" w:color="auto"/>
        <w:bottom w:val="none" w:sz="0" w:space="0" w:color="auto"/>
        <w:right w:val="none" w:sz="0" w:space="0" w:color="auto"/>
      </w:divBdr>
      <w:divsChild>
        <w:div w:id="1032805131">
          <w:marLeft w:val="0"/>
          <w:marRight w:val="0"/>
          <w:marTop w:val="0"/>
          <w:marBottom w:val="0"/>
          <w:divBdr>
            <w:top w:val="none" w:sz="0" w:space="0" w:color="auto"/>
            <w:left w:val="none" w:sz="0" w:space="0" w:color="auto"/>
            <w:bottom w:val="none" w:sz="0" w:space="0" w:color="auto"/>
            <w:right w:val="none" w:sz="0" w:space="0" w:color="auto"/>
          </w:divBdr>
          <w:divsChild>
            <w:div w:id="307562114">
              <w:marLeft w:val="0"/>
              <w:marRight w:val="0"/>
              <w:marTop w:val="0"/>
              <w:marBottom w:val="0"/>
              <w:divBdr>
                <w:top w:val="none" w:sz="0" w:space="0" w:color="auto"/>
                <w:left w:val="none" w:sz="0" w:space="0" w:color="auto"/>
                <w:bottom w:val="none" w:sz="0" w:space="0" w:color="auto"/>
                <w:right w:val="none" w:sz="0" w:space="0" w:color="auto"/>
              </w:divBdr>
              <w:divsChild>
                <w:div w:id="112093011">
                  <w:marLeft w:val="0"/>
                  <w:marRight w:val="0"/>
                  <w:marTop w:val="0"/>
                  <w:marBottom w:val="0"/>
                  <w:divBdr>
                    <w:top w:val="none" w:sz="0" w:space="0" w:color="auto"/>
                    <w:left w:val="none" w:sz="0" w:space="0" w:color="auto"/>
                    <w:bottom w:val="none" w:sz="0" w:space="0" w:color="auto"/>
                    <w:right w:val="none" w:sz="0" w:space="0" w:color="auto"/>
                  </w:divBdr>
                  <w:divsChild>
                    <w:div w:id="418408870">
                      <w:marLeft w:val="0"/>
                      <w:marRight w:val="0"/>
                      <w:marTop w:val="0"/>
                      <w:marBottom w:val="0"/>
                      <w:divBdr>
                        <w:top w:val="none" w:sz="0" w:space="0" w:color="auto"/>
                        <w:left w:val="none" w:sz="0" w:space="0" w:color="auto"/>
                        <w:bottom w:val="none" w:sz="0" w:space="0" w:color="auto"/>
                        <w:right w:val="none" w:sz="0" w:space="0" w:color="auto"/>
                      </w:divBdr>
                    </w:div>
                    <w:div w:id="1054085565">
                      <w:marLeft w:val="0"/>
                      <w:marRight w:val="0"/>
                      <w:marTop w:val="0"/>
                      <w:marBottom w:val="0"/>
                      <w:divBdr>
                        <w:top w:val="none" w:sz="0" w:space="0" w:color="auto"/>
                        <w:left w:val="none" w:sz="0" w:space="0" w:color="auto"/>
                        <w:bottom w:val="none" w:sz="0" w:space="0" w:color="auto"/>
                        <w:right w:val="none" w:sz="0" w:space="0" w:color="auto"/>
                      </w:divBdr>
                    </w:div>
                    <w:div w:id="389305552">
                      <w:marLeft w:val="0"/>
                      <w:marRight w:val="0"/>
                      <w:marTop w:val="0"/>
                      <w:marBottom w:val="0"/>
                      <w:divBdr>
                        <w:top w:val="none" w:sz="0" w:space="0" w:color="auto"/>
                        <w:left w:val="none" w:sz="0" w:space="0" w:color="auto"/>
                        <w:bottom w:val="none" w:sz="0" w:space="0" w:color="auto"/>
                        <w:right w:val="none" w:sz="0" w:space="0" w:color="auto"/>
                      </w:divBdr>
                    </w:div>
                    <w:div w:id="1356423804">
                      <w:marLeft w:val="0"/>
                      <w:marRight w:val="0"/>
                      <w:marTop w:val="0"/>
                      <w:marBottom w:val="0"/>
                      <w:divBdr>
                        <w:top w:val="none" w:sz="0" w:space="0" w:color="auto"/>
                        <w:left w:val="none" w:sz="0" w:space="0" w:color="auto"/>
                        <w:bottom w:val="none" w:sz="0" w:space="0" w:color="auto"/>
                        <w:right w:val="none" w:sz="0" w:space="0" w:color="auto"/>
                      </w:divBdr>
                    </w:div>
                    <w:div w:id="1177308170">
                      <w:marLeft w:val="0"/>
                      <w:marRight w:val="0"/>
                      <w:marTop w:val="0"/>
                      <w:marBottom w:val="0"/>
                      <w:divBdr>
                        <w:top w:val="none" w:sz="0" w:space="0" w:color="auto"/>
                        <w:left w:val="none" w:sz="0" w:space="0" w:color="auto"/>
                        <w:bottom w:val="none" w:sz="0" w:space="0" w:color="auto"/>
                        <w:right w:val="none" w:sz="0" w:space="0" w:color="auto"/>
                      </w:divBdr>
                    </w:div>
                    <w:div w:id="1112631228">
                      <w:marLeft w:val="0"/>
                      <w:marRight w:val="0"/>
                      <w:marTop w:val="0"/>
                      <w:marBottom w:val="0"/>
                      <w:divBdr>
                        <w:top w:val="none" w:sz="0" w:space="0" w:color="auto"/>
                        <w:left w:val="none" w:sz="0" w:space="0" w:color="auto"/>
                        <w:bottom w:val="none" w:sz="0" w:space="0" w:color="auto"/>
                        <w:right w:val="none" w:sz="0" w:space="0" w:color="auto"/>
                      </w:divBdr>
                    </w:div>
                    <w:div w:id="987972907">
                      <w:marLeft w:val="0"/>
                      <w:marRight w:val="0"/>
                      <w:marTop w:val="0"/>
                      <w:marBottom w:val="0"/>
                      <w:divBdr>
                        <w:top w:val="none" w:sz="0" w:space="0" w:color="auto"/>
                        <w:left w:val="none" w:sz="0" w:space="0" w:color="auto"/>
                        <w:bottom w:val="none" w:sz="0" w:space="0" w:color="auto"/>
                        <w:right w:val="none" w:sz="0" w:space="0" w:color="auto"/>
                      </w:divBdr>
                    </w:div>
                    <w:div w:id="628363499">
                      <w:marLeft w:val="0"/>
                      <w:marRight w:val="0"/>
                      <w:marTop w:val="0"/>
                      <w:marBottom w:val="0"/>
                      <w:divBdr>
                        <w:top w:val="none" w:sz="0" w:space="0" w:color="auto"/>
                        <w:left w:val="none" w:sz="0" w:space="0" w:color="auto"/>
                        <w:bottom w:val="none" w:sz="0" w:space="0" w:color="auto"/>
                        <w:right w:val="none" w:sz="0" w:space="0" w:color="auto"/>
                      </w:divBdr>
                    </w:div>
                    <w:div w:id="653266367">
                      <w:marLeft w:val="0"/>
                      <w:marRight w:val="0"/>
                      <w:marTop w:val="0"/>
                      <w:marBottom w:val="0"/>
                      <w:divBdr>
                        <w:top w:val="none" w:sz="0" w:space="0" w:color="auto"/>
                        <w:left w:val="none" w:sz="0" w:space="0" w:color="auto"/>
                        <w:bottom w:val="none" w:sz="0" w:space="0" w:color="auto"/>
                        <w:right w:val="none" w:sz="0" w:space="0" w:color="auto"/>
                      </w:divBdr>
                    </w:div>
                    <w:div w:id="1495729314">
                      <w:marLeft w:val="0"/>
                      <w:marRight w:val="0"/>
                      <w:marTop w:val="0"/>
                      <w:marBottom w:val="0"/>
                      <w:divBdr>
                        <w:top w:val="none" w:sz="0" w:space="0" w:color="auto"/>
                        <w:left w:val="none" w:sz="0" w:space="0" w:color="auto"/>
                        <w:bottom w:val="none" w:sz="0" w:space="0" w:color="auto"/>
                        <w:right w:val="none" w:sz="0" w:space="0" w:color="auto"/>
                      </w:divBdr>
                    </w:div>
                    <w:div w:id="1355765143">
                      <w:marLeft w:val="0"/>
                      <w:marRight w:val="0"/>
                      <w:marTop w:val="0"/>
                      <w:marBottom w:val="0"/>
                      <w:divBdr>
                        <w:top w:val="none" w:sz="0" w:space="0" w:color="auto"/>
                        <w:left w:val="none" w:sz="0" w:space="0" w:color="auto"/>
                        <w:bottom w:val="none" w:sz="0" w:space="0" w:color="auto"/>
                        <w:right w:val="none" w:sz="0" w:space="0" w:color="auto"/>
                      </w:divBdr>
                    </w:div>
                    <w:div w:id="569119109">
                      <w:marLeft w:val="0"/>
                      <w:marRight w:val="0"/>
                      <w:marTop w:val="0"/>
                      <w:marBottom w:val="0"/>
                      <w:divBdr>
                        <w:top w:val="none" w:sz="0" w:space="0" w:color="auto"/>
                        <w:left w:val="none" w:sz="0" w:space="0" w:color="auto"/>
                        <w:bottom w:val="none" w:sz="0" w:space="0" w:color="auto"/>
                        <w:right w:val="none" w:sz="0" w:space="0" w:color="auto"/>
                      </w:divBdr>
                    </w:div>
                    <w:div w:id="549849401">
                      <w:marLeft w:val="0"/>
                      <w:marRight w:val="0"/>
                      <w:marTop w:val="0"/>
                      <w:marBottom w:val="0"/>
                      <w:divBdr>
                        <w:top w:val="none" w:sz="0" w:space="0" w:color="auto"/>
                        <w:left w:val="none" w:sz="0" w:space="0" w:color="auto"/>
                        <w:bottom w:val="none" w:sz="0" w:space="0" w:color="auto"/>
                        <w:right w:val="none" w:sz="0" w:space="0" w:color="auto"/>
                      </w:divBdr>
                    </w:div>
                    <w:div w:id="1388455730">
                      <w:marLeft w:val="0"/>
                      <w:marRight w:val="0"/>
                      <w:marTop w:val="0"/>
                      <w:marBottom w:val="0"/>
                      <w:divBdr>
                        <w:top w:val="none" w:sz="0" w:space="0" w:color="auto"/>
                        <w:left w:val="none" w:sz="0" w:space="0" w:color="auto"/>
                        <w:bottom w:val="none" w:sz="0" w:space="0" w:color="auto"/>
                        <w:right w:val="none" w:sz="0" w:space="0" w:color="auto"/>
                      </w:divBdr>
                    </w:div>
                    <w:div w:id="972907826">
                      <w:marLeft w:val="0"/>
                      <w:marRight w:val="0"/>
                      <w:marTop w:val="0"/>
                      <w:marBottom w:val="0"/>
                      <w:divBdr>
                        <w:top w:val="none" w:sz="0" w:space="0" w:color="auto"/>
                        <w:left w:val="none" w:sz="0" w:space="0" w:color="auto"/>
                        <w:bottom w:val="none" w:sz="0" w:space="0" w:color="auto"/>
                        <w:right w:val="none" w:sz="0" w:space="0" w:color="auto"/>
                      </w:divBdr>
                    </w:div>
                    <w:div w:id="1131511031">
                      <w:marLeft w:val="0"/>
                      <w:marRight w:val="0"/>
                      <w:marTop w:val="0"/>
                      <w:marBottom w:val="0"/>
                      <w:divBdr>
                        <w:top w:val="none" w:sz="0" w:space="0" w:color="auto"/>
                        <w:left w:val="none" w:sz="0" w:space="0" w:color="auto"/>
                        <w:bottom w:val="none" w:sz="0" w:space="0" w:color="auto"/>
                        <w:right w:val="none" w:sz="0" w:space="0" w:color="auto"/>
                      </w:divBdr>
                    </w:div>
                    <w:div w:id="1029915959">
                      <w:marLeft w:val="0"/>
                      <w:marRight w:val="0"/>
                      <w:marTop w:val="0"/>
                      <w:marBottom w:val="0"/>
                      <w:divBdr>
                        <w:top w:val="none" w:sz="0" w:space="0" w:color="auto"/>
                        <w:left w:val="none" w:sz="0" w:space="0" w:color="auto"/>
                        <w:bottom w:val="none" w:sz="0" w:space="0" w:color="auto"/>
                        <w:right w:val="none" w:sz="0" w:space="0" w:color="auto"/>
                      </w:divBdr>
                    </w:div>
                    <w:div w:id="1620523234">
                      <w:marLeft w:val="0"/>
                      <w:marRight w:val="0"/>
                      <w:marTop w:val="0"/>
                      <w:marBottom w:val="0"/>
                      <w:divBdr>
                        <w:top w:val="none" w:sz="0" w:space="0" w:color="auto"/>
                        <w:left w:val="none" w:sz="0" w:space="0" w:color="auto"/>
                        <w:bottom w:val="none" w:sz="0" w:space="0" w:color="auto"/>
                        <w:right w:val="none" w:sz="0" w:space="0" w:color="auto"/>
                      </w:divBdr>
                    </w:div>
                    <w:div w:id="1799371133">
                      <w:marLeft w:val="0"/>
                      <w:marRight w:val="0"/>
                      <w:marTop w:val="0"/>
                      <w:marBottom w:val="0"/>
                      <w:divBdr>
                        <w:top w:val="none" w:sz="0" w:space="0" w:color="auto"/>
                        <w:left w:val="none" w:sz="0" w:space="0" w:color="auto"/>
                        <w:bottom w:val="none" w:sz="0" w:space="0" w:color="auto"/>
                        <w:right w:val="none" w:sz="0" w:space="0" w:color="auto"/>
                      </w:divBdr>
                      <w:divsChild>
                        <w:div w:id="1467548656">
                          <w:marLeft w:val="0"/>
                          <w:marRight w:val="0"/>
                          <w:marTop w:val="0"/>
                          <w:marBottom w:val="0"/>
                          <w:divBdr>
                            <w:top w:val="none" w:sz="0" w:space="0" w:color="auto"/>
                            <w:left w:val="none" w:sz="0" w:space="0" w:color="auto"/>
                            <w:bottom w:val="none" w:sz="0" w:space="0" w:color="auto"/>
                            <w:right w:val="none" w:sz="0" w:space="0" w:color="auto"/>
                          </w:divBdr>
                        </w:div>
                        <w:div w:id="596013890">
                          <w:marLeft w:val="0"/>
                          <w:marRight w:val="0"/>
                          <w:marTop w:val="0"/>
                          <w:marBottom w:val="0"/>
                          <w:divBdr>
                            <w:top w:val="none" w:sz="0" w:space="0" w:color="auto"/>
                            <w:left w:val="none" w:sz="0" w:space="0" w:color="auto"/>
                            <w:bottom w:val="none" w:sz="0" w:space="0" w:color="auto"/>
                            <w:right w:val="none" w:sz="0" w:space="0" w:color="auto"/>
                          </w:divBdr>
                        </w:div>
                        <w:div w:id="1693073794">
                          <w:marLeft w:val="0"/>
                          <w:marRight w:val="0"/>
                          <w:marTop w:val="0"/>
                          <w:marBottom w:val="0"/>
                          <w:divBdr>
                            <w:top w:val="none" w:sz="0" w:space="0" w:color="auto"/>
                            <w:left w:val="none" w:sz="0" w:space="0" w:color="auto"/>
                            <w:bottom w:val="none" w:sz="0" w:space="0" w:color="auto"/>
                            <w:right w:val="none" w:sz="0" w:space="0" w:color="auto"/>
                          </w:divBdr>
                        </w:div>
                        <w:div w:id="601764774">
                          <w:marLeft w:val="0"/>
                          <w:marRight w:val="0"/>
                          <w:marTop w:val="0"/>
                          <w:marBottom w:val="0"/>
                          <w:divBdr>
                            <w:top w:val="none" w:sz="0" w:space="0" w:color="auto"/>
                            <w:left w:val="none" w:sz="0" w:space="0" w:color="auto"/>
                            <w:bottom w:val="none" w:sz="0" w:space="0" w:color="auto"/>
                            <w:right w:val="none" w:sz="0" w:space="0" w:color="auto"/>
                          </w:divBdr>
                        </w:div>
                        <w:div w:id="1856769313">
                          <w:marLeft w:val="0"/>
                          <w:marRight w:val="0"/>
                          <w:marTop w:val="0"/>
                          <w:marBottom w:val="0"/>
                          <w:divBdr>
                            <w:top w:val="none" w:sz="0" w:space="0" w:color="auto"/>
                            <w:left w:val="none" w:sz="0" w:space="0" w:color="auto"/>
                            <w:bottom w:val="none" w:sz="0" w:space="0" w:color="auto"/>
                            <w:right w:val="none" w:sz="0" w:space="0" w:color="auto"/>
                          </w:divBdr>
                        </w:div>
                        <w:div w:id="767700684">
                          <w:marLeft w:val="0"/>
                          <w:marRight w:val="0"/>
                          <w:marTop w:val="0"/>
                          <w:marBottom w:val="0"/>
                          <w:divBdr>
                            <w:top w:val="none" w:sz="0" w:space="0" w:color="auto"/>
                            <w:left w:val="none" w:sz="0" w:space="0" w:color="auto"/>
                            <w:bottom w:val="none" w:sz="0" w:space="0" w:color="auto"/>
                            <w:right w:val="none" w:sz="0" w:space="0" w:color="auto"/>
                          </w:divBdr>
                        </w:div>
                        <w:div w:id="1720204375">
                          <w:marLeft w:val="0"/>
                          <w:marRight w:val="0"/>
                          <w:marTop w:val="0"/>
                          <w:marBottom w:val="0"/>
                          <w:divBdr>
                            <w:top w:val="none" w:sz="0" w:space="0" w:color="auto"/>
                            <w:left w:val="none" w:sz="0" w:space="0" w:color="auto"/>
                            <w:bottom w:val="none" w:sz="0" w:space="0" w:color="auto"/>
                            <w:right w:val="none" w:sz="0" w:space="0" w:color="auto"/>
                          </w:divBdr>
                        </w:div>
                        <w:div w:id="1944456860">
                          <w:marLeft w:val="0"/>
                          <w:marRight w:val="0"/>
                          <w:marTop w:val="0"/>
                          <w:marBottom w:val="0"/>
                          <w:divBdr>
                            <w:top w:val="none" w:sz="0" w:space="0" w:color="auto"/>
                            <w:left w:val="none" w:sz="0" w:space="0" w:color="auto"/>
                            <w:bottom w:val="none" w:sz="0" w:space="0" w:color="auto"/>
                            <w:right w:val="none" w:sz="0" w:space="0" w:color="auto"/>
                          </w:divBdr>
                        </w:div>
                        <w:div w:id="73404657">
                          <w:marLeft w:val="0"/>
                          <w:marRight w:val="0"/>
                          <w:marTop w:val="0"/>
                          <w:marBottom w:val="0"/>
                          <w:divBdr>
                            <w:top w:val="none" w:sz="0" w:space="0" w:color="auto"/>
                            <w:left w:val="none" w:sz="0" w:space="0" w:color="auto"/>
                            <w:bottom w:val="none" w:sz="0" w:space="0" w:color="auto"/>
                            <w:right w:val="none" w:sz="0" w:space="0" w:color="auto"/>
                          </w:divBdr>
                        </w:div>
                        <w:div w:id="1933585152">
                          <w:marLeft w:val="0"/>
                          <w:marRight w:val="0"/>
                          <w:marTop w:val="0"/>
                          <w:marBottom w:val="0"/>
                          <w:divBdr>
                            <w:top w:val="none" w:sz="0" w:space="0" w:color="auto"/>
                            <w:left w:val="none" w:sz="0" w:space="0" w:color="auto"/>
                            <w:bottom w:val="none" w:sz="0" w:space="0" w:color="auto"/>
                            <w:right w:val="none" w:sz="0" w:space="0" w:color="auto"/>
                          </w:divBdr>
                        </w:div>
                        <w:div w:id="920676561">
                          <w:marLeft w:val="0"/>
                          <w:marRight w:val="0"/>
                          <w:marTop w:val="0"/>
                          <w:marBottom w:val="0"/>
                          <w:divBdr>
                            <w:top w:val="none" w:sz="0" w:space="0" w:color="auto"/>
                            <w:left w:val="none" w:sz="0" w:space="0" w:color="auto"/>
                            <w:bottom w:val="none" w:sz="0" w:space="0" w:color="auto"/>
                            <w:right w:val="none" w:sz="0" w:space="0" w:color="auto"/>
                          </w:divBdr>
                        </w:div>
                        <w:div w:id="1197503915">
                          <w:marLeft w:val="0"/>
                          <w:marRight w:val="0"/>
                          <w:marTop w:val="0"/>
                          <w:marBottom w:val="0"/>
                          <w:divBdr>
                            <w:top w:val="none" w:sz="0" w:space="0" w:color="auto"/>
                            <w:left w:val="none" w:sz="0" w:space="0" w:color="auto"/>
                            <w:bottom w:val="none" w:sz="0" w:space="0" w:color="auto"/>
                            <w:right w:val="none" w:sz="0" w:space="0" w:color="auto"/>
                          </w:divBdr>
                        </w:div>
                        <w:div w:id="1596354814">
                          <w:marLeft w:val="0"/>
                          <w:marRight w:val="0"/>
                          <w:marTop w:val="0"/>
                          <w:marBottom w:val="0"/>
                          <w:divBdr>
                            <w:top w:val="none" w:sz="0" w:space="0" w:color="auto"/>
                            <w:left w:val="none" w:sz="0" w:space="0" w:color="auto"/>
                            <w:bottom w:val="none" w:sz="0" w:space="0" w:color="auto"/>
                            <w:right w:val="none" w:sz="0" w:space="0" w:color="auto"/>
                          </w:divBdr>
                        </w:div>
                        <w:div w:id="1570917650">
                          <w:marLeft w:val="0"/>
                          <w:marRight w:val="0"/>
                          <w:marTop w:val="0"/>
                          <w:marBottom w:val="0"/>
                          <w:divBdr>
                            <w:top w:val="none" w:sz="0" w:space="0" w:color="auto"/>
                            <w:left w:val="none" w:sz="0" w:space="0" w:color="auto"/>
                            <w:bottom w:val="none" w:sz="0" w:space="0" w:color="auto"/>
                            <w:right w:val="none" w:sz="0" w:space="0" w:color="auto"/>
                          </w:divBdr>
                        </w:div>
                        <w:div w:id="951352820">
                          <w:marLeft w:val="0"/>
                          <w:marRight w:val="0"/>
                          <w:marTop w:val="0"/>
                          <w:marBottom w:val="0"/>
                          <w:divBdr>
                            <w:top w:val="none" w:sz="0" w:space="0" w:color="auto"/>
                            <w:left w:val="none" w:sz="0" w:space="0" w:color="auto"/>
                            <w:bottom w:val="none" w:sz="0" w:space="0" w:color="auto"/>
                            <w:right w:val="none" w:sz="0" w:space="0" w:color="auto"/>
                          </w:divBdr>
                        </w:div>
                        <w:div w:id="902715167">
                          <w:marLeft w:val="0"/>
                          <w:marRight w:val="0"/>
                          <w:marTop w:val="0"/>
                          <w:marBottom w:val="0"/>
                          <w:divBdr>
                            <w:top w:val="none" w:sz="0" w:space="0" w:color="auto"/>
                            <w:left w:val="none" w:sz="0" w:space="0" w:color="auto"/>
                            <w:bottom w:val="none" w:sz="0" w:space="0" w:color="auto"/>
                            <w:right w:val="none" w:sz="0" w:space="0" w:color="auto"/>
                          </w:divBdr>
                        </w:div>
                        <w:div w:id="1503159589">
                          <w:marLeft w:val="0"/>
                          <w:marRight w:val="0"/>
                          <w:marTop w:val="0"/>
                          <w:marBottom w:val="0"/>
                          <w:divBdr>
                            <w:top w:val="none" w:sz="0" w:space="0" w:color="auto"/>
                            <w:left w:val="none" w:sz="0" w:space="0" w:color="auto"/>
                            <w:bottom w:val="none" w:sz="0" w:space="0" w:color="auto"/>
                            <w:right w:val="none" w:sz="0" w:space="0" w:color="auto"/>
                          </w:divBdr>
                        </w:div>
                        <w:div w:id="1861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2007">
          <w:marLeft w:val="0"/>
          <w:marRight w:val="0"/>
          <w:marTop w:val="0"/>
          <w:marBottom w:val="0"/>
          <w:divBdr>
            <w:top w:val="none" w:sz="0" w:space="0" w:color="auto"/>
            <w:left w:val="none" w:sz="0" w:space="0" w:color="auto"/>
            <w:bottom w:val="none" w:sz="0" w:space="0" w:color="auto"/>
            <w:right w:val="none" w:sz="0" w:space="0" w:color="auto"/>
          </w:divBdr>
          <w:divsChild>
            <w:div w:id="1051425270">
              <w:marLeft w:val="0"/>
              <w:marRight w:val="0"/>
              <w:marTop w:val="0"/>
              <w:marBottom w:val="0"/>
              <w:divBdr>
                <w:top w:val="none" w:sz="0" w:space="0" w:color="auto"/>
                <w:left w:val="none" w:sz="0" w:space="0" w:color="auto"/>
                <w:bottom w:val="none" w:sz="0" w:space="0" w:color="auto"/>
                <w:right w:val="none" w:sz="0" w:space="0" w:color="auto"/>
              </w:divBdr>
              <w:divsChild>
                <w:div w:id="1014842641">
                  <w:marLeft w:val="0"/>
                  <w:marRight w:val="0"/>
                  <w:marTop w:val="0"/>
                  <w:marBottom w:val="0"/>
                  <w:divBdr>
                    <w:top w:val="none" w:sz="0" w:space="0" w:color="auto"/>
                    <w:left w:val="none" w:sz="0" w:space="0" w:color="auto"/>
                    <w:bottom w:val="none" w:sz="0" w:space="0" w:color="auto"/>
                    <w:right w:val="none" w:sz="0" w:space="0" w:color="auto"/>
                  </w:divBdr>
                  <w:divsChild>
                    <w:div w:id="1328939560">
                      <w:marLeft w:val="0"/>
                      <w:marRight w:val="0"/>
                      <w:marTop w:val="0"/>
                      <w:marBottom w:val="0"/>
                      <w:divBdr>
                        <w:top w:val="none" w:sz="0" w:space="0" w:color="auto"/>
                        <w:left w:val="none" w:sz="0" w:space="0" w:color="auto"/>
                        <w:bottom w:val="none" w:sz="0" w:space="0" w:color="auto"/>
                        <w:right w:val="none" w:sz="0" w:space="0" w:color="auto"/>
                      </w:divBdr>
                    </w:div>
                    <w:div w:id="1366324039">
                      <w:marLeft w:val="0"/>
                      <w:marRight w:val="0"/>
                      <w:marTop w:val="0"/>
                      <w:marBottom w:val="0"/>
                      <w:divBdr>
                        <w:top w:val="none" w:sz="0" w:space="0" w:color="auto"/>
                        <w:left w:val="none" w:sz="0" w:space="0" w:color="auto"/>
                        <w:bottom w:val="none" w:sz="0" w:space="0" w:color="auto"/>
                        <w:right w:val="none" w:sz="0" w:space="0" w:color="auto"/>
                      </w:divBdr>
                    </w:div>
                    <w:div w:id="503670482">
                      <w:marLeft w:val="0"/>
                      <w:marRight w:val="0"/>
                      <w:marTop w:val="0"/>
                      <w:marBottom w:val="0"/>
                      <w:divBdr>
                        <w:top w:val="none" w:sz="0" w:space="0" w:color="auto"/>
                        <w:left w:val="none" w:sz="0" w:space="0" w:color="auto"/>
                        <w:bottom w:val="none" w:sz="0" w:space="0" w:color="auto"/>
                        <w:right w:val="none" w:sz="0" w:space="0" w:color="auto"/>
                      </w:divBdr>
                    </w:div>
                    <w:div w:id="620653699">
                      <w:marLeft w:val="0"/>
                      <w:marRight w:val="0"/>
                      <w:marTop w:val="0"/>
                      <w:marBottom w:val="0"/>
                      <w:divBdr>
                        <w:top w:val="none" w:sz="0" w:space="0" w:color="auto"/>
                        <w:left w:val="none" w:sz="0" w:space="0" w:color="auto"/>
                        <w:bottom w:val="none" w:sz="0" w:space="0" w:color="auto"/>
                        <w:right w:val="none" w:sz="0" w:space="0" w:color="auto"/>
                      </w:divBdr>
                    </w:div>
                    <w:div w:id="1959069367">
                      <w:marLeft w:val="0"/>
                      <w:marRight w:val="0"/>
                      <w:marTop w:val="0"/>
                      <w:marBottom w:val="0"/>
                      <w:divBdr>
                        <w:top w:val="none" w:sz="0" w:space="0" w:color="auto"/>
                        <w:left w:val="none" w:sz="0" w:space="0" w:color="auto"/>
                        <w:bottom w:val="none" w:sz="0" w:space="0" w:color="auto"/>
                        <w:right w:val="none" w:sz="0" w:space="0" w:color="auto"/>
                      </w:divBdr>
                    </w:div>
                    <w:div w:id="882254672">
                      <w:marLeft w:val="0"/>
                      <w:marRight w:val="0"/>
                      <w:marTop w:val="0"/>
                      <w:marBottom w:val="0"/>
                      <w:divBdr>
                        <w:top w:val="none" w:sz="0" w:space="0" w:color="auto"/>
                        <w:left w:val="none" w:sz="0" w:space="0" w:color="auto"/>
                        <w:bottom w:val="none" w:sz="0" w:space="0" w:color="auto"/>
                        <w:right w:val="none" w:sz="0" w:space="0" w:color="auto"/>
                      </w:divBdr>
                    </w:div>
                    <w:div w:id="1278677948">
                      <w:marLeft w:val="0"/>
                      <w:marRight w:val="0"/>
                      <w:marTop w:val="0"/>
                      <w:marBottom w:val="0"/>
                      <w:divBdr>
                        <w:top w:val="none" w:sz="0" w:space="0" w:color="auto"/>
                        <w:left w:val="none" w:sz="0" w:space="0" w:color="auto"/>
                        <w:bottom w:val="none" w:sz="0" w:space="0" w:color="auto"/>
                        <w:right w:val="none" w:sz="0" w:space="0" w:color="auto"/>
                      </w:divBdr>
                    </w:div>
                    <w:div w:id="243493258">
                      <w:marLeft w:val="0"/>
                      <w:marRight w:val="0"/>
                      <w:marTop w:val="0"/>
                      <w:marBottom w:val="0"/>
                      <w:divBdr>
                        <w:top w:val="none" w:sz="0" w:space="0" w:color="auto"/>
                        <w:left w:val="none" w:sz="0" w:space="0" w:color="auto"/>
                        <w:bottom w:val="none" w:sz="0" w:space="0" w:color="auto"/>
                        <w:right w:val="none" w:sz="0" w:space="0" w:color="auto"/>
                      </w:divBdr>
                    </w:div>
                    <w:div w:id="2134519760">
                      <w:marLeft w:val="0"/>
                      <w:marRight w:val="0"/>
                      <w:marTop w:val="0"/>
                      <w:marBottom w:val="0"/>
                      <w:divBdr>
                        <w:top w:val="none" w:sz="0" w:space="0" w:color="auto"/>
                        <w:left w:val="none" w:sz="0" w:space="0" w:color="auto"/>
                        <w:bottom w:val="none" w:sz="0" w:space="0" w:color="auto"/>
                        <w:right w:val="none" w:sz="0" w:space="0" w:color="auto"/>
                      </w:divBdr>
                    </w:div>
                    <w:div w:id="1461455473">
                      <w:marLeft w:val="0"/>
                      <w:marRight w:val="0"/>
                      <w:marTop w:val="0"/>
                      <w:marBottom w:val="0"/>
                      <w:divBdr>
                        <w:top w:val="none" w:sz="0" w:space="0" w:color="auto"/>
                        <w:left w:val="none" w:sz="0" w:space="0" w:color="auto"/>
                        <w:bottom w:val="none" w:sz="0" w:space="0" w:color="auto"/>
                        <w:right w:val="none" w:sz="0" w:space="0" w:color="auto"/>
                      </w:divBdr>
                    </w:div>
                    <w:div w:id="698898530">
                      <w:marLeft w:val="0"/>
                      <w:marRight w:val="0"/>
                      <w:marTop w:val="0"/>
                      <w:marBottom w:val="0"/>
                      <w:divBdr>
                        <w:top w:val="none" w:sz="0" w:space="0" w:color="auto"/>
                        <w:left w:val="none" w:sz="0" w:space="0" w:color="auto"/>
                        <w:bottom w:val="none" w:sz="0" w:space="0" w:color="auto"/>
                        <w:right w:val="none" w:sz="0" w:space="0" w:color="auto"/>
                      </w:divBdr>
                    </w:div>
                    <w:div w:id="1367755073">
                      <w:marLeft w:val="0"/>
                      <w:marRight w:val="0"/>
                      <w:marTop w:val="0"/>
                      <w:marBottom w:val="0"/>
                      <w:divBdr>
                        <w:top w:val="none" w:sz="0" w:space="0" w:color="auto"/>
                        <w:left w:val="none" w:sz="0" w:space="0" w:color="auto"/>
                        <w:bottom w:val="none" w:sz="0" w:space="0" w:color="auto"/>
                        <w:right w:val="none" w:sz="0" w:space="0" w:color="auto"/>
                      </w:divBdr>
                    </w:div>
                    <w:div w:id="1407679995">
                      <w:marLeft w:val="0"/>
                      <w:marRight w:val="0"/>
                      <w:marTop w:val="0"/>
                      <w:marBottom w:val="0"/>
                      <w:divBdr>
                        <w:top w:val="none" w:sz="0" w:space="0" w:color="auto"/>
                        <w:left w:val="none" w:sz="0" w:space="0" w:color="auto"/>
                        <w:bottom w:val="none" w:sz="0" w:space="0" w:color="auto"/>
                        <w:right w:val="none" w:sz="0" w:space="0" w:color="auto"/>
                      </w:divBdr>
                    </w:div>
                    <w:div w:id="734471903">
                      <w:marLeft w:val="0"/>
                      <w:marRight w:val="0"/>
                      <w:marTop w:val="0"/>
                      <w:marBottom w:val="0"/>
                      <w:divBdr>
                        <w:top w:val="none" w:sz="0" w:space="0" w:color="auto"/>
                        <w:left w:val="none" w:sz="0" w:space="0" w:color="auto"/>
                        <w:bottom w:val="none" w:sz="0" w:space="0" w:color="auto"/>
                        <w:right w:val="none" w:sz="0" w:space="0" w:color="auto"/>
                      </w:divBdr>
                    </w:div>
                    <w:div w:id="1061714584">
                      <w:marLeft w:val="0"/>
                      <w:marRight w:val="0"/>
                      <w:marTop w:val="0"/>
                      <w:marBottom w:val="0"/>
                      <w:divBdr>
                        <w:top w:val="none" w:sz="0" w:space="0" w:color="auto"/>
                        <w:left w:val="none" w:sz="0" w:space="0" w:color="auto"/>
                        <w:bottom w:val="none" w:sz="0" w:space="0" w:color="auto"/>
                        <w:right w:val="none" w:sz="0" w:space="0" w:color="auto"/>
                      </w:divBdr>
                    </w:div>
                    <w:div w:id="1048071716">
                      <w:marLeft w:val="0"/>
                      <w:marRight w:val="0"/>
                      <w:marTop w:val="0"/>
                      <w:marBottom w:val="0"/>
                      <w:divBdr>
                        <w:top w:val="none" w:sz="0" w:space="0" w:color="auto"/>
                        <w:left w:val="none" w:sz="0" w:space="0" w:color="auto"/>
                        <w:bottom w:val="none" w:sz="0" w:space="0" w:color="auto"/>
                        <w:right w:val="none" w:sz="0" w:space="0" w:color="auto"/>
                      </w:divBdr>
                    </w:div>
                    <w:div w:id="1565414841">
                      <w:marLeft w:val="0"/>
                      <w:marRight w:val="0"/>
                      <w:marTop w:val="0"/>
                      <w:marBottom w:val="0"/>
                      <w:divBdr>
                        <w:top w:val="none" w:sz="0" w:space="0" w:color="auto"/>
                        <w:left w:val="none" w:sz="0" w:space="0" w:color="auto"/>
                        <w:bottom w:val="none" w:sz="0" w:space="0" w:color="auto"/>
                        <w:right w:val="none" w:sz="0" w:space="0" w:color="auto"/>
                      </w:divBdr>
                    </w:div>
                    <w:div w:id="986781331">
                      <w:marLeft w:val="0"/>
                      <w:marRight w:val="0"/>
                      <w:marTop w:val="0"/>
                      <w:marBottom w:val="0"/>
                      <w:divBdr>
                        <w:top w:val="none" w:sz="0" w:space="0" w:color="auto"/>
                        <w:left w:val="none" w:sz="0" w:space="0" w:color="auto"/>
                        <w:bottom w:val="none" w:sz="0" w:space="0" w:color="auto"/>
                        <w:right w:val="none" w:sz="0" w:space="0" w:color="auto"/>
                      </w:divBdr>
                    </w:div>
                    <w:div w:id="116418427">
                      <w:marLeft w:val="0"/>
                      <w:marRight w:val="0"/>
                      <w:marTop w:val="0"/>
                      <w:marBottom w:val="0"/>
                      <w:divBdr>
                        <w:top w:val="none" w:sz="0" w:space="0" w:color="auto"/>
                        <w:left w:val="none" w:sz="0" w:space="0" w:color="auto"/>
                        <w:bottom w:val="none" w:sz="0" w:space="0" w:color="auto"/>
                        <w:right w:val="none" w:sz="0" w:space="0" w:color="auto"/>
                      </w:divBdr>
                    </w:div>
                    <w:div w:id="244537628">
                      <w:marLeft w:val="0"/>
                      <w:marRight w:val="0"/>
                      <w:marTop w:val="0"/>
                      <w:marBottom w:val="0"/>
                      <w:divBdr>
                        <w:top w:val="none" w:sz="0" w:space="0" w:color="auto"/>
                        <w:left w:val="none" w:sz="0" w:space="0" w:color="auto"/>
                        <w:bottom w:val="none" w:sz="0" w:space="0" w:color="auto"/>
                        <w:right w:val="none" w:sz="0" w:space="0" w:color="auto"/>
                      </w:divBdr>
                    </w:div>
                    <w:div w:id="612517047">
                      <w:marLeft w:val="0"/>
                      <w:marRight w:val="0"/>
                      <w:marTop w:val="0"/>
                      <w:marBottom w:val="0"/>
                      <w:divBdr>
                        <w:top w:val="none" w:sz="0" w:space="0" w:color="auto"/>
                        <w:left w:val="none" w:sz="0" w:space="0" w:color="auto"/>
                        <w:bottom w:val="none" w:sz="0" w:space="0" w:color="auto"/>
                        <w:right w:val="none" w:sz="0" w:space="0" w:color="auto"/>
                      </w:divBdr>
                    </w:div>
                    <w:div w:id="896547784">
                      <w:marLeft w:val="0"/>
                      <w:marRight w:val="0"/>
                      <w:marTop w:val="0"/>
                      <w:marBottom w:val="0"/>
                      <w:divBdr>
                        <w:top w:val="none" w:sz="0" w:space="0" w:color="auto"/>
                        <w:left w:val="none" w:sz="0" w:space="0" w:color="auto"/>
                        <w:bottom w:val="none" w:sz="0" w:space="0" w:color="auto"/>
                        <w:right w:val="none" w:sz="0" w:space="0" w:color="auto"/>
                      </w:divBdr>
                    </w:div>
                    <w:div w:id="1628855457">
                      <w:marLeft w:val="0"/>
                      <w:marRight w:val="0"/>
                      <w:marTop w:val="0"/>
                      <w:marBottom w:val="0"/>
                      <w:divBdr>
                        <w:top w:val="none" w:sz="0" w:space="0" w:color="auto"/>
                        <w:left w:val="none" w:sz="0" w:space="0" w:color="auto"/>
                        <w:bottom w:val="none" w:sz="0" w:space="0" w:color="auto"/>
                        <w:right w:val="none" w:sz="0" w:space="0" w:color="auto"/>
                      </w:divBdr>
                      <w:divsChild>
                        <w:div w:id="47850770">
                          <w:marLeft w:val="0"/>
                          <w:marRight w:val="0"/>
                          <w:marTop w:val="0"/>
                          <w:marBottom w:val="0"/>
                          <w:divBdr>
                            <w:top w:val="none" w:sz="0" w:space="0" w:color="auto"/>
                            <w:left w:val="none" w:sz="0" w:space="0" w:color="auto"/>
                            <w:bottom w:val="none" w:sz="0" w:space="0" w:color="auto"/>
                            <w:right w:val="none" w:sz="0" w:space="0" w:color="auto"/>
                          </w:divBdr>
                        </w:div>
                        <w:div w:id="869416054">
                          <w:marLeft w:val="0"/>
                          <w:marRight w:val="0"/>
                          <w:marTop w:val="0"/>
                          <w:marBottom w:val="0"/>
                          <w:divBdr>
                            <w:top w:val="none" w:sz="0" w:space="0" w:color="auto"/>
                            <w:left w:val="none" w:sz="0" w:space="0" w:color="auto"/>
                            <w:bottom w:val="none" w:sz="0" w:space="0" w:color="auto"/>
                            <w:right w:val="none" w:sz="0" w:space="0" w:color="auto"/>
                          </w:divBdr>
                        </w:div>
                        <w:div w:id="439572229">
                          <w:marLeft w:val="0"/>
                          <w:marRight w:val="0"/>
                          <w:marTop w:val="0"/>
                          <w:marBottom w:val="0"/>
                          <w:divBdr>
                            <w:top w:val="none" w:sz="0" w:space="0" w:color="auto"/>
                            <w:left w:val="none" w:sz="0" w:space="0" w:color="auto"/>
                            <w:bottom w:val="none" w:sz="0" w:space="0" w:color="auto"/>
                            <w:right w:val="none" w:sz="0" w:space="0" w:color="auto"/>
                          </w:divBdr>
                        </w:div>
                        <w:div w:id="143670532">
                          <w:marLeft w:val="0"/>
                          <w:marRight w:val="0"/>
                          <w:marTop w:val="0"/>
                          <w:marBottom w:val="0"/>
                          <w:divBdr>
                            <w:top w:val="none" w:sz="0" w:space="0" w:color="auto"/>
                            <w:left w:val="none" w:sz="0" w:space="0" w:color="auto"/>
                            <w:bottom w:val="none" w:sz="0" w:space="0" w:color="auto"/>
                            <w:right w:val="none" w:sz="0" w:space="0" w:color="auto"/>
                          </w:divBdr>
                        </w:div>
                        <w:div w:id="1765177338">
                          <w:marLeft w:val="0"/>
                          <w:marRight w:val="0"/>
                          <w:marTop w:val="0"/>
                          <w:marBottom w:val="0"/>
                          <w:divBdr>
                            <w:top w:val="none" w:sz="0" w:space="0" w:color="auto"/>
                            <w:left w:val="none" w:sz="0" w:space="0" w:color="auto"/>
                            <w:bottom w:val="none" w:sz="0" w:space="0" w:color="auto"/>
                            <w:right w:val="none" w:sz="0" w:space="0" w:color="auto"/>
                          </w:divBdr>
                        </w:div>
                        <w:div w:id="1354842518">
                          <w:marLeft w:val="0"/>
                          <w:marRight w:val="0"/>
                          <w:marTop w:val="0"/>
                          <w:marBottom w:val="0"/>
                          <w:divBdr>
                            <w:top w:val="none" w:sz="0" w:space="0" w:color="auto"/>
                            <w:left w:val="none" w:sz="0" w:space="0" w:color="auto"/>
                            <w:bottom w:val="none" w:sz="0" w:space="0" w:color="auto"/>
                            <w:right w:val="none" w:sz="0" w:space="0" w:color="auto"/>
                          </w:divBdr>
                        </w:div>
                        <w:div w:id="568155845">
                          <w:marLeft w:val="0"/>
                          <w:marRight w:val="0"/>
                          <w:marTop w:val="0"/>
                          <w:marBottom w:val="0"/>
                          <w:divBdr>
                            <w:top w:val="none" w:sz="0" w:space="0" w:color="auto"/>
                            <w:left w:val="none" w:sz="0" w:space="0" w:color="auto"/>
                            <w:bottom w:val="none" w:sz="0" w:space="0" w:color="auto"/>
                            <w:right w:val="none" w:sz="0" w:space="0" w:color="auto"/>
                          </w:divBdr>
                        </w:div>
                        <w:div w:id="1454204671">
                          <w:marLeft w:val="0"/>
                          <w:marRight w:val="0"/>
                          <w:marTop w:val="0"/>
                          <w:marBottom w:val="0"/>
                          <w:divBdr>
                            <w:top w:val="none" w:sz="0" w:space="0" w:color="auto"/>
                            <w:left w:val="none" w:sz="0" w:space="0" w:color="auto"/>
                            <w:bottom w:val="none" w:sz="0" w:space="0" w:color="auto"/>
                            <w:right w:val="none" w:sz="0" w:space="0" w:color="auto"/>
                          </w:divBdr>
                        </w:div>
                        <w:div w:id="1561593028">
                          <w:marLeft w:val="0"/>
                          <w:marRight w:val="0"/>
                          <w:marTop w:val="0"/>
                          <w:marBottom w:val="0"/>
                          <w:divBdr>
                            <w:top w:val="none" w:sz="0" w:space="0" w:color="auto"/>
                            <w:left w:val="none" w:sz="0" w:space="0" w:color="auto"/>
                            <w:bottom w:val="none" w:sz="0" w:space="0" w:color="auto"/>
                            <w:right w:val="none" w:sz="0" w:space="0" w:color="auto"/>
                          </w:divBdr>
                        </w:div>
                        <w:div w:id="1333491755">
                          <w:marLeft w:val="0"/>
                          <w:marRight w:val="0"/>
                          <w:marTop w:val="0"/>
                          <w:marBottom w:val="0"/>
                          <w:divBdr>
                            <w:top w:val="none" w:sz="0" w:space="0" w:color="auto"/>
                            <w:left w:val="none" w:sz="0" w:space="0" w:color="auto"/>
                            <w:bottom w:val="none" w:sz="0" w:space="0" w:color="auto"/>
                            <w:right w:val="none" w:sz="0" w:space="0" w:color="auto"/>
                          </w:divBdr>
                        </w:div>
                        <w:div w:id="747120651">
                          <w:marLeft w:val="0"/>
                          <w:marRight w:val="0"/>
                          <w:marTop w:val="0"/>
                          <w:marBottom w:val="0"/>
                          <w:divBdr>
                            <w:top w:val="none" w:sz="0" w:space="0" w:color="auto"/>
                            <w:left w:val="none" w:sz="0" w:space="0" w:color="auto"/>
                            <w:bottom w:val="none" w:sz="0" w:space="0" w:color="auto"/>
                            <w:right w:val="none" w:sz="0" w:space="0" w:color="auto"/>
                          </w:divBdr>
                        </w:div>
                        <w:div w:id="836117326">
                          <w:marLeft w:val="0"/>
                          <w:marRight w:val="0"/>
                          <w:marTop w:val="0"/>
                          <w:marBottom w:val="0"/>
                          <w:divBdr>
                            <w:top w:val="none" w:sz="0" w:space="0" w:color="auto"/>
                            <w:left w:val="none" w:sz="0" w:space="0" w:color="auto"/>
                            <w:bottom w:val="none" w:sz="0" w:space="0" w:color="auto"/>
                            <w:right w:val="none" w:sz="0" w:space="0" w:color="auto"/>
                          </w:divBdr>
                        </w:div>
                        <w:div w:id="2016566799">
                          <w:marLeft w:val="0"/>
                          <w:marRight w:val="0"/>
                          <w:marTop w:val="0"/>
                          <w:marBottom w:val="0"/>
                          <w:divBdr>
                            <w:top w:val="none" w:sz="0" w:space="0" w:color="auto"/>
                            <w:left w:val="none" w:sz="0" w:space="0" w:color="auto"/>
                            <w:bottom w:val="none" w:sz="0" w:space="0" w:color="auto"/>
                            <w:right w:val="none" w:sz="0" w:space="0" w:color="auto"/>
                          </w:divBdr>
                        </w:div>
                        <w:div w:id="389354497">
                          <w:marLeft w:val="0"/>
                          <w:marRight w:val="0"/>
                          <w:marTop w:val="0"/>
                          <w:marBottom w:val="0"/>
                          <w:divBdr>
                            <w:top w:val="none" w:sz="0" w:space="0" w:color="auto"/>
                            <w:left w:val="none" w:sz="0" w:space="0" w:color="auto"/>
                            <w:bottom w:val="none" w:sz="0" w:space="0" w:color="auto"/>
                            <w:right w:val="none" w:sz="0" w:space="0" w:color="auto"/>
                          </w:divBdr>
                        </w:div>
                        <w:div w:id="20710328">
                          <w:marLeft w:val="0"/>
                          <w:marRight w:val="0"/>
                          <w:marTop w:val="0"/>
                          <w:marBottom w:val="0"/>
                          <w:divBdr>
                            <w:top w:val="none" w:sz="0" w:space="0" w:color="auto"/>
                            <w:left w:val="none" w:sz="0" w:space="0" w:color="auto"/>
                            <w:bottom w:val="none" w:sz="0" w:space="0" w:color="auto"/>
                            <w:right w:val="none" w:sz="0" w:space="0" w:color="auto"/>
                          </w:divBdr>
                        </w:div>
                        <w:div w:id="546919237">
                          <w:marLeft w:val="0"/>
                          <w:marRight w:val="0"/>
                          <w:marTop w:val="0"/>
                          <w:marBottom w:val="0"/>
                          <w:divBdr>
                            <w:top w:val="none" w:sz="0" w:space="0" w:color="auto"/>
                            <w:left w:val="none" w:sz="0" w:space="0" w:color="auto"/>
                            <w:bottom w:val="none" w:sz="0" w:space="0" w:color="auto"/>
                            <w:right w:val="none" w:sz="0" w:space="0" w:color="auto"/>
                          </w:divBdr>
                        </w:div>
                        <w:div w:id="220602257">
                          <w:marLeft w:val="0"/>
                          <w:marRight w:val="0"/>
                          <w:marTop w:val="0"/>
                          <w:marBottom w:val="0"/>
                          <w:divBdr>
                            <w:top w:val="none" w:sz="0" w:space="0" w:color="auto"/>
                            <w:left w:val="none" w:sz="0" w:space="0" w:color="auto"/>
                            <w:bottom w:val="none" w:sz="0" w:space="0" w:color="auto"/>
                            <w:right w:val="none" w:sz="0" w:space="0" w:color="auto"/>
                          </w:divBdr>
                        </w:div>
                        <w:div w:id="72745420">
                          <w:marLeft w:val="0"/>
                          <w:marRight w:val="0"/>
                          <w:marTop w:val="0"/>
                          <w:marBottom w:val="0"/>
                          <w:divBdr>
                            <w:top w:val="none" w:sz="0" w:space="0" w:color="auto"/>
                            <w:left w:val="none" w:sz="0" w:space="0" w:color="auto"/>
                            <w:bottom w:val="none" w:sz="0" w:space="0" w:color="auto"/>
                            <w:right w:val="none" w:sz="0" w:space="0" w:color="auto"/>
                          </w:divBdr>
                        </w:div>
                        <w:div w:id="1745689268">
                          <w:marLeft w:val="0"/>
                          <w:marRight w:val="0"/>
                          <w:marTop w:val="0"/>
                          <w:marBottom w:val="0"/>
                          <w:divBdr>
                            <w:top w:val="none" w:sz="0" w:space="0" w:color="auto"/>
                            <w:left w:val="none" w:sz="0" w:space="0" w:color="auto"/>
                            <w:bottom w:val="none" w:sz="0" w:space="0" w:color="auto"/>
                            <w:right w:val="none" w:sz="0" w:space="0" w:color="auto"/>
                          </w:divBdr>
                        </w:div>
                        <w:div w:id="206377062">
                          <w:marLeft w:val="0"/>
                          <w:marRight w:val="0"/>
                          <w:marTop w:val="0"/>
                          <w:marBottom w:val="0"/>
                          <w:divBdr>
                            <w:top w:val="none" w:sz="0" w:space="0" w:color="auto"/>
                            <w:left w:val="none" w:sz="0" w:space="0" w:color="auto"/>
                            <w:bottom w:val="none" w:sz="0" w:space="0" w:color="auto"/>
                            <w:right w:val="none" w:sz="0" w:space="0" w:color="auto"/>
                          </w:divBdr>
                        </w:div>
                        <w:div w:id="586616942">
                          <w:marLeft w:val="0"/>
                          <w:marRight w:val="0"/>
                          <w:marTop w:val="0"/>
                          <w:marBottom w:val="0"/>
                          <w:divBdr>
                            <w:top w:val="none" w:sz="0" w:space="0" w:color="auto"/>
                            <w:left w:val="none" w:sz="0" w:space="0" w:color="auto"/>
                            <w:bottom w:val="none" w:sz="0" w:space="0" w:color="auto"/>
                            <w:right w:val="none" w:sz="0" w:space="0" w:color="auto"/>
                          </w:divBdr>
                        </w:div>
                        <w:div w:id="14652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416480">
      <w:bodyDiv w:val="1"/>
      <w:marLeft w:val="0"/>
      <w:marRight w:val="0"/>
      <w:marTop w:val="0"/>
      <w:marBottom w:val="0"/>
      <w:divBdr>
        <w:top w:val="none" w:sz="0" w:space="0" w:color="auto"/>
        <w:left w:val="none" w:sz="0" w:space="0" w:color="auto"/>
        <w:bottom w:val="none" w:sz="0" w:space="0" w:color="auto"/>
        <w:right w:val="none" w:sz="0" w:space="0" w:color="auto"/>
      </w:divBdr>
      <w:divsChild>
        <w:div w:id="1285119457">
          <w:marLeft w:val="0"/>
          <w:marRight w:val="0"/>
          <w:marTop w:val="0"/>
          <w:marBottom w:val="192"/>
          <w:divBdr>
            <w:top w:val="none" w:sz="0" w:space="0" w:color="auto"/>
            <w:left w:val="none" w:sz="0" w:space="0" w:color="auto"/>
            <w:bottom w:val="none" w:sz="0" w:space="0" w:color="auto"/>
            <w:right w:val="none" w:sz="0" w:space="0" w:color="auto"/>
          </w:divBdr>
          <w:divsChild>
            <w:div w:id="77484460">
              <w:marLeft w:val="0"/>
              <w:marRight w:val="0"/>
              <w:marTop w:val="0"/>
              <w:marBottom w:val="240"/>
              <w:divBdr>
                <w:top w:val="none" w:sz="0" w:space="0" w:color="auto"/>
                <w:left w:val="none" w:sz="0" w:space="0" w:color="auto"/>
                <w:bottom w:val="none" w:sz="0" w:space="0" w:color="auto"/>
                <w:right w:val="none" w:sz="0" w:space="0" w:color="auto"/>
              </w:divBdr>
              <w:divsChild>
                <w:div w:id="520627114">
                  <w:marLeft w:val="0"/>
                  <w:marRight w:val="0"/>
                  <w:marTop w:val="0"/>
                  <w:marBottom w:val="0"/>
                  <w:divBdr>
                    <w:top w:val="none" w:sz="0" w:space="0" w:color="auto"/>
                    <w:left w:val="none" w:sz="0" w:space="0" w:color="auto"/>
                    <w:bottom w:val="none" w:sz="0" w:space="0" w:color="auto"/>
                    <w:right w:val="none" w:sz="0" w:space="0" w:color="auto"/>
                  </w:divBdr>
                </w:div>
                <w:div w:id="1822233765">
                  <w:marLeft w:val="0"/>
                  <w:marRight w:val="-300"/>
                  <w:marTop w:val="0"/>
                  <w:marBottom w:val="0"/>
                  <w:divBdr>
                    <w:top w:val="none" w:sz="0" w:space="0" w:color="auto"/>
                    <w:left w:val="none" w:sz="0" w:space="0" w:color="auto"/>
                    <w:bottom w:val="none" w:sz="0" w:space="0" w:color="auto"/>
                    <w:right w:val="none" w:sz="0" w:space="0" w:color="auto"/>
                  </w:divBdr>
                  <w:divsChild>
                    <w:div w:id="195435428">
                      <w:marLeft w:val="0"/>
                      <w:marRight w:val="0"/>
                      <w:marTop w:val="0"/>
                      <w:marBottom w:val="0"/>
                      <w:divBdr>
                        <w:top w:val="none" w:sz="0" w:space="0" w:color="auto"/>
                        <w:left w:val="none" w:sz="0" w:space="0" w:color="auto"/>
                        <w:bottom w:val="none" w:sz="0" w:space="0" w:color="auto"/>
                        <w:right w:val="single" w:sz="48" w:space="0" w:color="auto"/>
                      </w:divBdr>
                      <w:divsChild>
                        <w:div w:id="1398093294">
                          <w:marLeft w:val="0"/>
                          <w:marRight w:val="0"/>
                          <w:marTop w:val="0"/>
                          <w:marBottom w:val="0"/>
                          <w:divBdr>
                            <w:top w:val="none" w:sz="0" w:space="0" w:color="auto"/>
                            <w:left w:val="none" w:sz="0" w:space="0" w:color="auto"/>
                            <w:bottom w:val="none" w:sz="0" w:space="0" w:color="auto"/>
                            <w:right w:val="none" w:sz="0" w:space="0" w:color="auto"/>
                          </w:divBdr>
                          <w:divsChild>
                            <w:div w:id="328169336">
                              <w:marLeft w:val="0"/>
                              <w:marRight w:val="0"/>
                              <w:marTop w:val="0"/>
                              <w:marBottom w:val="0"/>
                              <w:divBdr>
                                <w:top w:val="none" w:sz="0" w:space="0" w:color="auto"/>
                                <w:left w:val="none" w:sz="0" w:space="0" w:color="auto"/>
                                <w:bottom w:val="none" w:sz="0" w:space="0" w:color="auto"/>
                                <w:right w:val="none" w:sz="0" w:space="0" w:color="auto"/>
                              </w:divBdr>
                              <w:divsChild>
                                <w:div w:id="702512270">
                                  <w:marLeft w:val="0"/>
                                  <w:marRight w:val="0"/>
                                  <w:marTop w:val="0"/>
                                  <w:marBottom w:val="0"/>
                                  <w:divBdr>
                                    <w:top w:val="none" w:sz="0" w:space="0" w:color="auto"/>
                                    <w:left w:val="none" w:sz="0" w:space="0" w:color="auto"/>
                                    <w:bottom w:val="none" w:sz="0" w:space="0" w:color="auto"/>
                                    <w:right w:val="none" w:sz="0" w:space="0" w:color="auto"/>
                                  </w:divBdr>
                                  <w:divsChild>
                                    <w:div w:id="13353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58568">
      <w:bodyDiv w:val="1"/>
      <w:marLeft w:val="0"/>
      <w:marRight w:val="0"/>
      <w:marTop w:val="0"/>
      <w:marBottom w:val="0"/>
      <w:divBdr>
        <w:top w:val="none" w:sz="0" w:space="0" w:color="auto"/>
        <w:left w:val="none" w:sz="0" w:space="0" w:color="auto"/>
        <w:bottom w:val="none" w:sz="0" w:space="0" w:color="auto"/>
        <w:right w:val="none" w:sz="0" w:space="0" w:color="auto"/>
      </w:divBdr>
      <w:divsChild>
        <w:div w:id="461922749">
          <w:marLeft w:val="0"/>
          <w:marRight w:val="0"/>
          <w:marTop w:val="0"/>
          <w:marBottom w:val="240"/>
          <w:divBdr>
            <w:top w:val="none" w:sz="0" w:space="0" w:color="auto"/>
            <w:left w:val="none" w:sz="0" w:space="0" w:color="auto"/>
            <w:bottom w:val="none" w:sz="0" w:space="0" w:color="auto"/>
            <w:right w:val="none" w:sz="0" w:space="0" w:color="auto"/>
          </w:divBdr>
          <w:divsChild>
            <w:div w:id="251358924">
              <w:marLeft w:val="0"/>
              <w:marRight w:val="0"/>
              <w:marTop w:val="0"/>
              <w:marBottom w:val="0"/>
              <w:divBdr>
                <w:top w:val="none" w:sz="0" w:space="0" w:color="auto"/>
                <w:left w:val="none" w:sz="0" w:space="0" w:color="auto"/>
                <w:bottom w:val="none" w:sz="0" w:space="0" w:color="auto"/>
                <w:right w:val="none" w:sz="0" w:space="0" w:color="auto"/>
              </w:divBdr>
            </w:div>
            <w:div w:id="1776826736">
              <w:marLeft w:val="0"/>
              <w:marRight w:val="-300"/>
              <w:marTop w:val="0"/>
              <w:marBottom w:val="0"/>
              <w:divBdr>
                <w:top w:val="none" w:sz="0" w:space="0" w:color="auto"/>
                <w:left w:val="none" w:sz="0" w:space="0" w:color="auto"/>
                <w:bottom w:val="none" w:sz="0" w:space="0" w:color="auto"/>
                <w:right w:val="none" w:sz="0" w:space="0" w:color="auto"/>
              </w:divBdr>
              <w:divsChild>
                <w:div w:id="1151827736">
                  <w:marLeft w:val="300"/>
                  <w:marRight w:val="0"/>
                  <w:marTop w:val="0"/>
                  <w:marBottom w:val="0"/>
                  <w:divBdr>
                    <w:top w:val="none" w:sz="0" w:space="0" w:color="auto"/>
                    <w:left w:val="none" w:sz="0" w:space="0" w:color="auto"/>
                    <w:bottom w:val="none" w:sz="0" w:space="0" w:color="auto"/>
                    <w:right w:val="single" w:sz="48" w:space="0" w:color="auto"/>
                  </w:divBdr>
                  <w:divsChild>
                    <w:div w:id="918249657">
                      <w:marLeft w:val="0"/>
                      <w:marRight w:val="0"/>
                      <w:marTop w:val="0"/>
                      <w:marBottom w:val="0"/>
                      <w:divBdr>
                        <w:top w:val="none" w:sz="0" w:space="0" w:color="auto"/>
                        <w:left w:val="none" w:sz="0" w:space="0" w:color="auto"/>
                        <w:bottom w:val="none" w:sz="0" w:space="0" w:color="auto"/>
                        <w:right w:val="none" w:sz="0" w:space="0" w:color="auto"/>
                      </w:divBdr>
                      <w:divsChild>
                        <w:div w:id="1882131341">
                          <w:marLeft w:val="0"/>
                          <w:marRight w:val="0"/>
                          <w:marTop w:val="0"/>
                          <w:marBottom w:val="0"/>
                          <w:divBdr>
                            <w:top w:val="none" w:sz="0" w:space="0" w:color="auto"/>
                            <w:left w:val="none" w:sz="0" w:space="0" w:color="auto"/>
                            <w:bottom w:val="none" w:sz="0" w:space="0" w:color="auto"/>
                            <w:right w:val="none" w:sz="0" w:space="0" w:color="auto"/>
                          </w:divBdr>
                          <w:divsChild>
                            <w:div w:id="1055542203">
                              <w:marLeft w:val="0"/>
                              <w:marRight w:val="0"/>
                              <w:marTop w:val="0"/>
                              <w:marBottom w:val="0"/>
                              <w:divBdr>
                                <w:top w:val="none" w:sz="0" w:space="0" w:color="auto"/>
                                <w:left w:val="none" w:sz="0" w:space="0" w:color="auto"/>
                                <w:bottom w:val="none" w:sz="0" w:space="0" w:color="auto"/>
                                <w:right w:val="none" w:sz="0" w:space="0" w:color="auto"/>
                              </w:divBdr>
                              <w:divsChild>
                                <w:div w:id="1355768026">
                                  <w:marLeft w:val="0"/>
                                  <w:marRight w:val="0"/>
                                  <w:marTop w:val="0"/>
                                  <w:marBottom w:val="0"/>
                                  <w:divBdr>
                                    <w:top w:val="none" w:sz="0" w:space="0" w:color="auto"/>
                                    <w:left w:val="none" w:sz="0" w:space="0" w:color="auto"/>
                                    <w:bottom w:val="none" w:sz="0" w:space="0" w:color="auto"/>
                                    <w:right w:val="none" w:sz="0" w:space="0" w:color="auto"/>
                                  </w:divBdr>
                                  <w:divsChild>
                                    <w:div w:id="1511985349">
                                      <w:marLeft w:val="0"/>
                                      <w:marRight w:val="0"/>
                                      <w:marTop w:val="0"/>
                                      <w:marBottom w:val="0"/>
                                      <w:divBdr>
                                        <w:top w:val="none" w:sz="0" w:space="0" w:color="auto"/>
                                        <w:left w:val="none" w:sz="0" w:space="0" w:color="auto"/>
                                        <w:bottom w:val="none" w:sz="0" w:space="0" w:color="auto"/>
                                        <w:right w:val="none" w:sz="0" w:space="0" w:color="auto"/>
                                      </w:divBdr>
                                      <w:divsChild>
                                        <w:div w:id="721368270">
                                          <w:marLeft w:val="0"/>
                                          <w:marRight w:val="0"/>
                                          <w:marTop w:val="0"/>
                                          <w:marBottom w:val="0"/>
                                          <w:divBdr>
                                            <w:top w:val="none" w:sz="0" w:space="0" w:color="auto"/>
                                            <w:left w:val="none" w:sz="0" w:space="0" w:color="auto"/>
                                            <w:bottom w:val="none" w:sz="0" w:space="0" w:color="auto"/>
                                            <w:right w:val="none" w:sz="0" w:space="0" w:color="auto"/>
                                          </w:divBdr>
                                        </w:div>
                                      </w:divsChild>
                                    </w:div>
                                    <w:div w:id="660086046">
                                      <w:marLeft w:val="0"/>
                                      <w:marRight w:val="0"/>
                                      <w:marTop w:val="0"/>
                                      <w:marBottom w:val="0"/>
                                      <w:divBdr>
                                        <w:top w:val="none" w:sz="0" w:space="0" w:color="auto"/>
                                        <w:left w:val="none" w:sz="0" w:space="0" w:color="auto"/>
                                        <w:bottom w:val="none" w:sz="0" w:space="0" w:color="auto"/>
                                        <w:right w:val="none" w:sz="0" w:space="0" w:color="auto"/>
                                      </w:divBdr>
                                      <w:divsChild>
                                        <w:div w:id="1713726562">
                                          <w:marLeft w:val="0"/>
                                          <w:marRight w:val="0"/>
                                          <w:marTop w:val="0"/>
                                          <w:marBottom w:val="0"/>
                                          <w:divBdr>
                                            <w:top w:val="none" w:sz="0" w:space="0" w:color="auto"/>
                                            <w:left w:val="none" w:sz="0" w:space="0" w:color="auto"/>
                                            <w:bottom w:val="none" w:sz="0" w:space="0" w:color="auto"/>
                                            <w:right w:val="none" w:sz="0" w:space="0" w:color="auto"/>
                                          </w:divBdr>
                                        </w:div>
                                      </w:divsChild>
                                    </w:div>
                                    <w:div w:id="1276252276">
                                      <w:marLeft w:val="0"/>
                                      <w:marRight w:val="0"/>
                                      <w:marTop w:val="0"/>
                                      <w:marBottom w:val="0"/>
                                      <w:divBdr>
                                        <w:top w:val="none" w:sz="0" w:space="0" w:color="auto"/>
                                        <w:left w:val="none" w:sz="0" w:space="0" w:color="auto"/>
                                        <w:bottom w:val="none" w:sz="0" w:space="0" w:color="auto"/>
                                        <w:right w:val="none" w:sz="0" w:space="0" w:color="auto"/>
                                      </w:divBdr>
                                      <w:divsChild>
                                        <w:div w:id="354161797">
                                          <w:marLeft w:val="0"/>
                                          <w:marRight w:val="0"/>
                                          <w:marTop w:val="0"/>
                                          <w:marBottom w:val="0"/>
                                          <w:divBdr>
                                            <w:top w:val="none" w:sz="0" w:space="0" w:color="auto"/>
                                            <w:left w:val="none" w:sz="0" w:space="0" w:color="auto"/>
                                            <w:bottom w:val="none" w:sz="0" w:space="0" w:color="auto"/>
                                            <w:right w:val="none" w:sz="0" w:space="0" w:color="auto"/>
                                          </w:divBdr>
                                        </w:div>
                                      </w:divsChild>
                                    </w:div>
                                    <w:div w:id="1530684450">
                                      <w:marLeft w:val="0"/>
                                      <w:marRight w:val="0"/>
                                      <w:marTop w:val="0"/>
                                      <w:marBottom w:val="0"/>
                                      <w:divBdr>
                                        <w:top w:val="none" w:sz="0" w:space="0" w:color="auto"/>
                                        <w:left w:val="none" w:sz="0" w:space="0" w:color="auto"/>
                                        <w:bottom w:val="none" w:sz="0" w:space="0" w:color="auto"/>
                                        <w:right w:val="none" w:sz="0" w:space="0" w:color="auto"/>
                                      </w:divBdr>
                                      <w:divsChild>
                                        <w:div w:id="986014492">
                                          <w:marLeft w:val="0"/>
                                          <w:marRight w:val="0"/>
                                          <w:marTop w:val="0"/>
                                          <w:marBottom w:val="0"/>
                                          <w:divBdr>
                                            <w:top w:val="none" w:sz="0" w:space="0" w:color="auto"/>
                                            <w:left w:val="none" w:sz="0" w:space="0" w:color="auto"/>
                                            <w:bottom w:val="none" w:sz="0" w:space="0" w:color="auto"/>
                                            <w:right w:val="none" w:sz="0" w:space="0" w:color="auto"/>
                                          </w:divBdr>
                                        </w:div>
                                      </w:divsChild>
                                    </w:div>
                                    <w:div w:id="1322809767">
                                      <w:marLeft w:val="0"/>
                                      <w:marRight w:val="0"/>
                                      <w:marTop w:val="0"/>
                                      <w:marBottom w:val="0"/>
                                      <w:divBdr>
                                        <w:top w:val="none" w:sz="0" w:space="0" w:color="auto"/>
                                        <w:left w:val="none" w:sz="0" w:space="0" w:color="auto"/>
                                        <w:bottom w:val="none" w:sz="0" w:space="0" w:color="auto"/>
                                        <w:right w:val="none" w:sz="0" w:space="0" w:color="auto"/>
                                      </w:divBdr>
                                      <w:divsChild>
                                        <w:div w:id="244649710">
                                          <w:marLeft w:val="0"/>
                                          <w:marRight w:val="0"/>
                                          <w:marTop w:val="0"/>
                                          <w:marBottom w:val="0"/>
                                          <w:divBdr>
                                            <w:top w:val="none" w:sz="0" w:space="0" w:color="auto"/>
                                            <w:left w:val="none" w:sz="0" w:space="0" w:color="auto"/>
                                            <w:bottom w:val="none" w:sz="0" w:space="0" w:color="auto"/>
                                            <w:right w:val="none" w:sz="0" w:space="0" w:color="auto"/>
                                          </w:divBdr>
                                        </w:div>
                                      </w:divsChild>
                                    </w:div>
                                    <w:div w:id="940652012">
                                      <w:marLeft w:val="0"/>
                                      <w:marRight w:val="0"/>
                                      <w:marTop w:val="0"/>
                                      <w:marBottom w:val="0"/>
                                      <w:divBdr>
                                        <w:top w:val="none" w:sz="0" w:space="0" w:color="auto"/>
                                        <w:left w:val="none" w:sz="0" w:space="0" w:color="auto"/>
                                        <w:bottom w:val="none" w:sz="0" w:space="0" w:color="auto"/>
                                        <w:right w:val="none" w:sz="0" w:space="0" w:color="auto"/>
                                      </w:divBdr>
                                      <w:divsChild>
                                        <w:div w:id="860625029">
                                          <w:marLeft w:val="0"/>
                                          <w:marRight w:val="0"/>
                                          <w:marTop w:val="0"/>
                                          <w:marBottom w:val="0"/>
                                          <w:divBdr>
                                            <w:top w:val="none" w:sz="0" w:space="0" w:color="auto"/>
                                            <w:left w:val="none" w:sz="0" w:space="0" w:color="auto"/>
                                            <w:bottom w:val="none" w:sz="0" w:space="0" w:color="auto"/>
                                            <w:right w:val="none" w:sz="0" w:space="0" w:color="auto"/>
                                          </w:divBdr>
                                        </w:div>
                                      </w:divsChild>
                                    </w:div>
                                    <w:div w:id="2004235577">
                                      <w:marLeft w:val="0"/>
                                      <w:marRight w:val="0"/>
                                      <w:marTop w:val="0"/>
                                      <w:marBottom w:val="0"/>
                                      <w:divBdr>
                                        <w:top w:val="none" w:sz="0" w:space="0" w:color="auto"/>
                                        <w:left w:val="none" w:sz="0" w:space="0" w:color="auto"/>
                                        <w:bottom w:val="none" w:sz="0" w:space="0" w:color="auto"/>
                                        <w:right w:val="none" w:sz="0" w:space="0" w:color="auto"/>
                                      </w:divBdr>
                                      <w:divsChild>
                                        <w:div w:id="887030994">
                                          <w:marLeft w:val="0"/>
                                          <w:marRight w:val="0"/>
                                          <w:marTop w:val="0"/>
                                          <w:marBottom w:val="0"/>
                                          <w:divBdr>
                                            <w:top w:val="none" w:sz="0" w:space="0" w:color="auto"/>
                                            <w:left w:val="none" w:sz="0" w:space="0" w:color="auto"/>
                                            <w:bottom w:val="none" w:sz="0" w:space="0" w:color="auto"/>
                                            <w:right w:val="none" w:sz="0" w:space="0" w:color="auto"/>
                                          </w:divBdr>
                                        </w:div>
                                      </w:divsChild>
                                    </w:div>
                                    <w:div w:id="1743410895">
                                      <w:marLeft w:val="0"/>
                                      <w:marRight w:val="0"/>
                                      <w:marTop w:val="0"/>
                                      <w:marBottom w:val="0"/>
                                      <w:divBdr>
                                        <w:top w:val="none" w:sz="0" w:space="0" w:color="auto"/>
                                        <w:left w:val="none" w:sz="0" w:space="0" w:color="auto"/>
                                        <w:bottom w:val="none" w:sz="0" w:space="0" w:color="auto"/>
                                        <w:right w:val="none" w:sz="0" w:space="0" w:color="auto"/>
                                      </w:divBdr>
                                      <w:divsChild>
                                        <w:div w:id="1875535168">
                                          <w:marLeft w:val="0"/>
                                          <w:marRight w:val="0"/>
                                          <w:marTop w:val="0"/>
                                          <w:marBottom w:val="0"/>
                                          <w:divBdr>
                                            <w:top w:val="none" w:sz="0" w:space="0" w:color="auto"/>
                                            <w:left w:val="none" w:sz="0" w:space="0" w:color="auto"/>
                                            <w:bottom w:val="none" w:sz="0" w:space="0" w:color="auto"/>
                                            <w:right w:val="none" w:sz="0" w:space="0" w:color="auto"/>
                                          </w:divBdr>
                                        </w:div>
                                      </w:divsChild>
                                    </w:div>
                                    <w:div w:id="1837724352">
                                      <w:marLeft w:val="0"/>
                                      <w:marRight w:val="0"/>
                                      <w:marTop w:val="0"/>
                                      <w:marBottom w:val="0"/>
                                      <w:divBdr>
                                        <w:top w:val="none" w:sz="0" w:space="0" w:color="auto"/>
                                        <w:left w:val="none" w:sz="0" w:space="0" w:color="auto"/>
                                        <w:bottom w:val="none" w:sz="0" w:space="0" w:color="auto"/>
                                        <w:right w:val="none" w:sz="0" w:space="0" w:color="auto"/>
                                      </w:divBdr>
                                      <w:divsChild>
                                        <w:div w:id="1802726283">
                                          <w:marLeft w:val="0"/>
                                          <w:marRight w:val="0"/>
                                          <w:marTop w:val="0"/>
                                          <w:marBottom w:val="0"/>
                                          <w:divBdr>
                                            <w:top w:val="none" w:sz="0" w:space="0" w:color="auto"/>
                                            <w:left w:val="none" w:sz="0" w:space="0" w:color="auto"/>
                                            <w:bottom w:val="none" w:sz="0" w:space="0" w:color="auto"/>
                                            <w:right w:val="none" w:sz="0" w:space="0" w:color="auto"/>
                                          </w:divBdr>
                                        </w:div>
                                      </w:divsChild>
                                    </w:div>
                                    <w:div w:id="420491995">
                                      <w:marLeft w:val="0"/>
                                      <w:marRight w:val="0"/>
                                      <w:marTop w:val="0"/>
                                      <w:marBottom w:val="0"/>
                                      <w:divBdr>
                                        <w:top w:val="none" w:sz="0" w:space="0" w:color="auto"/>
                                        <w:left w:val="none" w:sz="0" w:space="0" w:color="auto"/>
                                        <w:bottom w:val="none" w:sz="0" w:space="0" w:color="auto"/>
                                        <w:right w:val="none" w:sz="0" w:space="0" w:color="auto"/>
                                      </w:divBdr>
                                      <w:divsChild>
                                        <w:div w:id="1461457645">
                                          <w:marLeft w:val="0"/>
                                          <w:marRight w:val="0"/>
                                          <w:marTop w:val="0"/>
                                          <w:marBottom w:val="0"/>
                                          <w:divBdr>
                                            <w:top w:val="none" w:sz="0" w:space="0" w:color="auto"/>
                                            <w:left w:val="none" w:sz="0" w:space="0" w:color="auto"/>
                                            <w:bottom w:val="none" w:sz="0" w:space="0" w:color="auto"/>
                                            <w:right w:val="none" w:sz="0" w:space="0" w:color="auto"/>
                                          </w:divBdr>
                                        </w:div>
                                      </w:divsChild>
                                    </w:div>
                                    <w:div w:id="1508402982">
                                      <w:marLeft w:val="0"/>
                                      <w:marRight w:val="0"/>
                                      <w:marTop w:val="0"/>
                                      <w:marBottom w:val="0"/>
                                      <w:divBdr>
                                        <w:top w:val="none" w:sz="0" w:space="0" w:color="auto"/>
                                        <w:left w:val="none" w:sz="0" w:space="0" w:color="auto"/>
                                        <w:bottom w:val="none" w:sz="0" w:space="0" w:color="auto"/>
                                        <w:right w:val="none" w:sz="0" w:space="0" w:color="auto"/>
                                      </w:divBdr>
                                      <w:divsChild>
                                        <w:div w:id="1104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111787">
      <w:bodyDiv w:val="1"/>
      <w:marLeft w:val="0"/>
      <w:marRight w:val="0"/>
      <w:marTop w:val="0"/>
      <w:marBottom w:val="0"/>
      <w:divBdr>
        <w:top w:val="none" w:sz="0" w:space="0" w:color="auto"/>
        <w:left w:val="none" w:sz="0" w:space="0" w:color="auto"/>
        <w:bottom w:val="none" w:sz="0" w:space="0" w:color="auto"/>
        <w:right w:val="none" w:sz="0" w:space="0" w:color="auto"/>
      </w:divBdr>
    </w:div>
    <w:div w:id="883567555">
      <w:bodyDiv w:val="1"/>
      <w:marLeft w:val="0"/>
      <w:marRight w:val="0"/>
      <w:marTop w:val="0"/>
      <w:marBottom w:val="0"/>
      <w:divBdr>
        <w:top w:val="none" w:sz="0" w:space="0" w:color="auto"/>
        <w:left w:val="none" w:sz="0" w:space="0" w:color="auto"/>
        <w:bottom w:val="none" w:sz="0" w:space="0" w:color="auto"/>
        <w:right w:val="none" w:sz="0" w:space="0" w:color="auto"/>
      </w:divBdr>
    </w:div>
    <w:div w:id="944582203">
      <w:bodyDiv w:val="1"/>
      <w:marLeft w:val="0"/>
      <w:marRight w:val="0"/>
      <w:marTop w:val="0"/>
      <w:marBottom w:val="0"/>
      <w:divBdr>
        <w:top w:val="none" w:sz="0" w:space="0" w:color="auto"/>
        <w:left w:val="none" w:sz="0" w:space="0" w:color="auto"/>
        <w:bottom w:val="none" w:sz="0" w:space="0" w:color="auto"/>
        <w:right w:val="none" w:sz="0" w:space="0" w:color="auto"/>
      </w:divBdr>
    </w:div>
    <w:div w:id="985822515">
      <w:bodyDiv w:val="1"/>
      <w:marLeft w:val="0"/>
      <w:marRight w:val="0"/>
      <w:marTop w:val="0"/>
      <w:marBottom w:val="0"/>
      <w:divBdr>
        <w:top w:val="none" w:sz="0" w:space="0" w:color="auto"/>
        <w:left w:val="none" w:sz="0" w:space="0" w:color="auto"/>
        <w:bottom w:val="none" w:sz="0" w:space="0" w:color="auto"/>
        <w:right w:val="none" w:sz="0" w:space="0" w:color="auto"/>
      </w:divBdr>
    </w:div>
    <w:div w:id="988900783">
      <w:bodyDiv w:val="1"/>
      <w:marLeft w:val="0"/>
      <w:marRight w:val="0"/>
      <w:marTop w:val="0"/>
      <w:marBottom w:val="0"/>
      <w:divBdr>
        <w:top w:val="none" w:sz="0" w:space="0" w:color="auto"/>
        <w:left w:val="none" w:sz="0" w:space="0" w:color="auto"/>
        <w:bottom w:val="none" w:sz="0" w:space="0" w:color="auto"/>
        <w:right w:val="none" w:sz="0" w:space="0" w:color="auto"/>
      </w:divBdr>
    </w:div>
    <w:div w:id="1010789472">
      <w:bodyDiv w:val="1"/>
      <w:marLeft w:val="0"/>
      <w:marRight w:val="0"/>
      <w:marTop w:val="0"/>
      <w:marBottom w:val="0"/>
      <w:divBdr>
        <w:top w:val="none" w:sz="0" w:space="0" w:color="auto"/>
        <w:left w:val="none" w:sz="0" w:space="0" w:color="auto"/>
        <w:bottom w:val="none" w:sz="0" w:space="0" w:color="auto"/>
        <w:right w:val="none" w:sz="0" w:space="0" w:color="auto"/>
      </w:divBdr>
    </w:div>
    <w:div w:id="1114177805">
      <w:bodyDiv w:val="1"/>
      <w:marLeft w:val="0"/>
      <w:marRight w:val="0"/>
      <w:marTop w:val="0"/>
      <w:marBottom w:val="0"/>
      <w:divBdr>
        <w:top w:val="none" w:sz="0" w:space="0" w:color="auto"/>
        <w:left w:val="none" w:sz="0" w:space="0" w:color="auto"/>
        <w:bottom w:val="none" w:sz="0" w:space="0" w:color="auto"/>
        <w:right w:val="none" w:sz="0" w:space="0" w:color="auto"/>
      </w:divBdr>
    </w:div>
    <w:div w:id="1167286736">
      <w:bodyDiv w:val="1"/>
      <w:marLeft w:val="0"/>
      <w:marRight w:val="0"/>
      <w:marTop w:val="0"/>
      <w:marBottom w:val="0"/>
      <w:divBdr>
        <w:top w:val="none" w:sz="0" w:space="0" w:color="auto"/>
        <w:left w:val="none" w:sz="0" w:space="0" w:color="auto"/>
        <w:bottom w:val="none" w:sz="0" w:space="0" w:color="auto"/>
        <w:right w:val="none" w:sz="0" w:space="0" w:color="auto"/>
      </w:divBdr>
    </w:div>
    <w:div w:id="1247029965">
      <w:bodyDiv w:val="1"/>
      <w:marLeft w:val="0"/>
      <w:marRight w:val="0"/>
      <w:marTop w:val="0"/>
      <w:marBottom w:val="0"/>
      <w:divBdr>
        <w:top w:val="none" w:sz="0" w:space="0" w:color="auto"/>
        <w:left w:val="none" w:sz="0" w:space="0" w:color="auto"/>
        <w:bottom w:val="none" w:sz="0" w:space="0" w:color="auto"/>
        <w:right w:val="none" w:sz="0" w:space="0" w:color="auto"/>
      </w:divBdr>
    </w:div>
    <w:div w:id="1336348770">
      <w:bodyDiv w:val="1"/>
      <w:marLeft w:val="0"/>
      <w:marRight w:val="0"/>
      <w:marTop w:val="0"/>
      <w:marBottom w:val="0"/>
      <w:divBdr>
        <w:top w:val="none" w:sz="0" w:space="0" w:color="auto"/>
        <w:left w:val="none" w:sz="0" w:space="0" w:color="auto"/>
        <w:bottom w:val="none" w:sz="0" w:space="0" w:color="auto"/>
        <w:right w:val="none" w:sz="0" w:space="0" w:color="auto"/>
      </w:divBdr>
    </w:div>
    <w:div w:id="1445465157">
      <w:bodyDiv w:val="1"/>
      <w:marLeft w:val="0"/>
      <w:marRight w:val="0"/>
      <w:marTop w:val="0"/>
      <w:marBottom w:val="0"/>
      <w:divBdr>
        <w:top w:val="none" w:sz="0" w:space="0" w:color="auto"/>
        <w:left w:val="none" w:sz="0" w:space="0" w:color="auto"/>
        <w:bottom w:val="none" w:sz="0" w:space="0" w:color="auto"/>
        <w:right w:val="none" w:sz="0" w:space="0" w:color="auto"/>
      </w:divBdr>
    </w:div>
    <w:div w:id="1497770901">
      <w:bodyDiv w:val="1"/>
      <w:marLeft w:val="0"/>
      <w:marRight w:val="0"/>
      <w:marTop w:val="0"/>
      <w:marBottom w:val="0"/>
      <w:divBdr>
        <w:top w:val="none" w:sz="0" w:space="0" w:color="auto"/>
        <w:left w:val="none" w:sz="0" w:space="0" w:color="auto"/>
        <w:bottom w:val="none" w:sz="0" w:space="0" w:color="auto"/>
        <w:right w:val="none" w:sz="0" w:space="0" w:color="auto"/>
      </w:divBdr>
    </w:div>
    <w:div w:id="1520389917">
      <w:bodyDiv w:val="1"/>
      <w:marLeft w:val="0"/>
      <w:marRight w:val="0"/>
      <w:marTop w:val="0"/>
      <w:marBottom w:val="0"/>
      <w:divBdr>
        <w:top w:val="none" w:sz="0" w:space="0" w:color="auto"/>
        <w:left w:val="none" w:sz="0" w:space="0" w:color="auto"/>
        <w:bottom w:val="none" w:sz="0" w:space="0" w:color="auto"/>
        <w:right w:val="none" w:sz="0" w:space="0" w:color="auto"/>
      </w:divBdr>
    </w:div>
    <w:div w:id="1720938219">
      <w:bodyDiv w:val="1"/>
      <w:marLeft w:val="0"/>
      <w:marRight w:val="0"/>
      <w:marTop w:val="0"/>
      <w:marBottom w:val="0"/>
      <w:divBdr>
        <w:top w:val="none" w:sz="0" w:space="0" w:color="auto"/>
        <w:left w:val="none" w:sz="0" w:space="0" w:color="auto"/>
        <w:bottom w:val="none" w:sz="0" w:space="0" w:color="auto"/>
        <w:right w:val="none" w:sz="0" w:space="0" w:color="auto"/>
      </w:divBdr>
    </w:div>
    <w:div w:id="1807310159">
      <w:bodyDiv w:val="1"/>
      <w:marLeft w:val="0"/>
      <w:marRight w:val="0"/>
      <w:marTop w:val="0"/>
      <w:marBottom w:val="0"/>
      <w:divBdr>
        <w:top w:val="none" w:sz="0" w:space="0" w:color="auto"/>
        <w:left w:val="none" w:sz="0" w:space="0" w:color="auto"/>
        <w:bottom w:val="none" w:sz="0" w:space="0" w:color="auto"/>
        <w:right w:val="none" w:sz="0" w:space="0" w:color="auto"/>
      </w:divBdr>
    </w:div>
    <w:div w:id="1821386259">
      <w:bodyDiv w:val="1"/>
      <w:marLeft w:val="0"/>
      <w:marRight w:val="0"/>
      <w:marTop w:val="0"/>
      <w:marBottom w:val="0"/>
      <w:divBdr>
        <w:top w:val="none" w:sz="0" w:space="0" w:color="auto"/>
        <w:left w:val="none" w:sz="0" w:space="0" w:color="auto"/>
        <w:bottom w:val="none" w:sz="0" w:space="0" w:color="auto"/>
        <w:right w:val="none" w:sz="0" w:space="0" w:color="auto"/>
      </w:divBdr>
    </w:div>
    <w:div w:id="1835144465">
      <w:bodyDiv w:val="1"/>
      <w:marLeft w:val="0"/>
      <w:marRight w:val="0"/>
      <w:marTop w:val="0"/>
      <w:marBottom w:val="0"/>
      <w:divBdr>
        <w:top w:val="none" w:sz="0" w:space="0" w:color="auto"/>
        <w:left w:val="none" w:sz="0" w:space="0" w:color="auto"/>
        <w:bottom w:val="none" w:sz="0" w:space="0" w:color="auto"/>
        <w:right w:val="none" w:sz="0" w:space="0" w:color="auto"/>
      </w:divBdr>
    </w:div>
    <w:div w:id="1936865226">
      <w:bodyDiv w:val="1"/>
      <w:marLeft w:val="0"/>
      <w:marRight w:val="0"/>
      <w:marTop w:val="0"/>
      <w:marBottom w:val="0"/>
      <w:divBdr>
        <w:top w:val="none" w:sz="0" w:space="0" w:color="auto"/>
        <w:left w:val="none" w:sz="0" w:space="0" w:color="auto"/>
        <w:bottom w:val="none" w:sz="0" w:space="0" w:color="auto"/>
        <w:right w:val="none" w:sz="0" w:space="0" w:color="auto"/>
      </w:divBdr>
    </w:div>
    <w:div w:id="2076273967">
      <w:bodyDiv w:val="1"/>
      <w:marLeft w:val="0"/>
      <w:marRight w:val="0"/>
      <w:marTop w:val="0"/>
      <w:marBottom w:val="0"/>
      <w:divBdr>
        <w:top w:val="none" w:sz="0" w:space="0" w:color="auto"/>
        <w:left w:val="none" w:sz="0" w:space="0" w:color="auto"/>
        <w:bottom w:val="none" w:sz="0" w:space="0" w:color="auto"/>
        <w:right w:val="none" w:sz="0" w:space="0" w:color="auto"/>
      </w:divBdr>
    </w:div>
    <w:div w:id="2133550850">
      <w:bodyDiv w:val="1"/>
      <w:marLeft w:val="0"/>
      <w:marRight w:val="0"/>
      <w:marTop w:val="0"/>
      <w:marBottom w:val="0"/>
      <w:divBdr>
        <w:top w:val="none" w:sz="0" w:space="0" w:color="auto"/>
        <w:left w:val="none" w:sz="0" w:space="0" w:color="auto"/>
        <w:bottom w:val="none" w:sz="0" w:space="0" w:color="auto"/>
        <w:right w:val="none" w:sz="0" w:space="0" w:color="auto"/>
      </w:divBdr>
      <w:divsChild>
        <w:div w:id="1496799768">
          <w:marLeft w:val="0"/>
          <w:marRight w:val="0"/>
          <w:marTop w:val="0"/>
          <w:marBottom w:val="0"/>
          <w:divBdr>
            <w:top w:val="none" w:sz="0" w:space="0" w:color="auto"/>
            <w:left w:val="none" w:sz="0" w:space="0" w:color="auto"/>
            <w:bottom w:val="none" w:sz="0" w:space="0" w:color="auto"/>
            <w:right w:val="none" w:sz="0" w:space="0" w:color="auto"/>
          </w:divBdr>
        </w:div>
        <w:div w:id="2033408865">
          <w:marLeft w:val="0"/>
          <w:marRight w:val="0"/>
          <w:marTop w:val="0"/>
          <w:marBottom w:val="0"/>
          <w:divBdr>
            <w:top w:val="none" w:sz="0" w:space="0" w:color="auto"/>
            <w:left w:val="none" w:sz="0" w:space="0" w:color="auto"/>
            <w:bottom w:val="none" w:sz="0" w:space="0" w:color="auto"/>
            <w:right w:val="none" w:sz="0" w:space="0" w:color="auto"/>
          </w:divBdr>
        </w:div>
        <w:div w:id="790631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interviewpoint.com/category/core-java/" TargetMode="External"/><Relationship Id="rId13" Type="http://schemas.openxmlformats.org/officeDocument/2006/relationships/hyperlink" Target="http://javarevisited.blogspot.com/2012/03/what-is-encapsulation-in-java-and-oops.html" TargetMode="External"/><Relationship Id="rId18" Type="http://schemas.openxmlformats.org/officeDocument/2006/relationships/hyperlink" Target="https://www.scientecheasy.com/2020/05/java-abstraction.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javaconceptoftheday.com/hierarchy-exceptions-java/" TargetMode="External"/><Relationship Id="rId34" Type="http://schemas.openxmlformats.org/officeDocument/2006/relationships/hyperlink" Target="http://www.javaguides.net/2018/08/java-trycatch-block.html" TargetMode="External"/><Relationship Id="rId7" Type="http://schemas.openxmlformats.org/officeDocument/2006/relationships/hyperlink" Target="https://javainterviewpoint.com/constructor-in-java/" TargetMode="External"/><Relationship Id="rId12" Type="http://schemas.openxmlformats.org/officeDocument/2006/relationships/hyperlink" Target="http://javarevisited.blogspot.com/2010/10/abstraction-in-java.html" TargetMode="External"/><Relationship Id="rId17" Type="http://schemas.openxmlformats.org/officeDocument/2006/relationships/hyperlink" Target="http://javarevisited.blogspot.com/2011/12/method-overloading-vs-method-overriding.html" TargetMode="External"/><Relationship Id="rId25" Type="http://schemas.openxmlformats.org/officeDocument/2006/relationships/hyperlink" Target="https://4.bp.blogspot.com/-0Wo56QV6xn4/XCS7VWHL0qI/AAAAAAAAFNo/8O8OQJlQmIkqoMITTOt8T-H37z5flfeTgCLcBGAs/s1600/exception-call+stack.png"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javarevisited.blogspot.com/2012/04/10-points-on-interface-in-java-with.html" TargetMode="External"/><Relationship Id="rId20" Type="http://schemas.openxmlformats.org/officeDocument/2006/relationships/hyperlink" Target="https://javaconceptoftheday.com/difference-between-error-vs-exception-in-java/" TargetMode="External"/><Relationship Id="rId29" Type="http://schemas.openxmlformats.org/officeDocument/2006/relationships/hyperlink" Target="https://1.bp.blogspot.com/-VBriy2lMQrs/W8IlIHxwAMI/AAAAAAAAERU/u0OlZUp30VkB_FV44BE0n3R9LcMkEFTWQCLcBGAs/s1600/exception-handling-keywords.PNG"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vdo.ai/?utm_medium=video&amp;utm_term=javaconceptoftheday.com&amp;utm_source=vdoai_logo" TargetMode="External"/><Relationship Id="rId24" Type="http://schemas.openxmlformats.org/officeDocument/2006/relationships/hyperlink" Target="http://www.javaguides.net/2018/08/java-exception-handling-guide.html" TargetMode="External"/><Relationship Id="rId32" Type="http://schemas.openxmlformats.org/officeDocument/2006/relationships/hyperlink" Target="https://2.bp.blogspot.com/--f8P24mVPK0/W3v8Qq2JzrI/AAAAAAAADSA/PR-7hjBxP1QPhzc5UsYyZBgFseJ7QM2XgCLcBGAs/s1600/exception-handling.png" TargetMode="Externa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javarevisited.blogspot.com/2012/10/what-is-inheritance-in-java-and-oops-programming.html" TargetMode="External"/><Relationship Id="rId23" Type="http://schemas.openxmlformats.org/officeDocument/2006/relationships/hyperlink" Target="https://javaconceptoftheday.com/classnotfoundexception-vs-noclassdeffounderror-in-java/"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avarevisited.blogspot.sg/2011/12/main-public-static-java-void-method-why.html" TargetMode="External"/><Relationship Id="rId31" Type="http://schemas.openxmlformats.org/officeDocument/2006/relationships/hyperlink" Target="http://www.javaguides.net/2018/08/javalangthrowable-class-in-java.html" TargetMode="External"/><Relationship Id="rId4" Type="http://schemas.openxmlformats.org/officeDocument/2006/relationships/webSettings" Target="webSettings.xml"/><Relationship Id="rId9" Type="http://schemas.openxmlformats.org/officeDocument/2006/relationships/hyperlink" Target="https://docs.oracle.com/javase/specs/jls/se7/html/jls-8.html" TargetMode="External"/><Relationship Id="rId14" Type="http://schemas.openxmlformats.org/officeDocument/2006/relationships/hyperlink" Target="http://javarevisited.blogspot.com/2011/08/what-is-polymorphism-in-java-example.html" TargetMode="External"/><Relationship Id="rId22" Type="http://schemas.openxmlformats.org/officeDocument/2006/relationships/hyperlink" Target="https://javaconceptoftheday.com/checked-unchecked-exceptions-java/" TargetMode="External"/><Relationship Id="rId27" Type="http://schemas.openxmlformats.org/officeDocument/2006/relationships/hyperlink" Target="https://3.bp.blogspot.com/-FNi4uc7THNY/XCS7c7FvTpI/AAAAAAAAFNs/3YB9a811_yEss_ky-ku675sg6OH2HJdHwCLcBGAs/s1600/exception-searching-call+stack.png" TargetMode="External"/><Relationship Id="rId30" Type="http://schemas.openxmlformats.org/officeDocument/2006/relationships/image" Target="media/image5.png"/><Relationship Id="rId35"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25</Pages>
  <Words>6110</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dcterms:created xsi:type="dcterms:W3CDTF">2021-04-29T13:24:00Z</dcterms:created>
  <dcterms:modified xsi:type="dcterms:W3CDTF">2021-05-05T14:52:00Z</dcterms:modified>
</cp:coreProperties>
</file>